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05953" w14:textId="32A07A5D" w:rsidR="00933B50" w:rsidRDefault="00933B5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6"/>
        <w:gridCol w:w="2191"/>
      </w:tblGrid>
      <w:tr w:rsidR="00933B50" w14:paraId="38CAAA44" w14:textId="77777777" w:rsidTr="39C2E664">
        <w:trPr>
          <w:trHeight w:val="1090"/>
        </w:trPr>
        <w:tc>
          <w:tcPr>
            <w:tcW w:w="5846" w:type="dxa"/>
          </w:tcPr>
          <w:p w14:paraId="064B8F31" w14:textId="77777777" w:rsidR="00933B50" w:rsidRPr="00933B50" w:rsidRDefault="39C2E664" w:rsidP="39C2E664">
            <w:pPr>
              <w:pStyle w:val="Header"/>
              <w:jc w:val="center"/>
              <w:rPr>
                <w:rFonts w:ascii="Calibri" w:hAnsi="Calibri" w:cs="Calibri"/>
                <w:b/>
                <w:bCs/>
                <w:sz w:val="28"/>
                <w:szCs w:val="28"/>
              </w:rPr>
            </w:pPr>
            <w:r w:rsidRPr="39C2E664">
              <w:rPr>
                <w:rFonts w:ascii="Calibri" w:hAnsi="Calibri" w:cs="Calibri"/>
                <w:b/>
                <w:bCs/>
                <w:sz w:val="38"/>
                <w:szCs w:val="38"/>
              </w:rPr>
              <w:t>C</w:t>
            </w:r>
            <w:r w:rsidRPr="39C2E664">
              <w:rPr>
                <w:rFonts w:ascii="Calibri" w:hAnsi="Calibri" w:cs="Calibri"/>
                <w:b/>
                <w:bCs/>
                <w:sz w:val="28"/>
                <w:szCs w:val="28"/>
              </w:rPr>
              <w:t xml:space="preserve">ONSERVATORY of </w:t>
            </w:r>
            <w:r w:rsidRPr="39C2E664">
              <w:rPr>
                <w:rFonts w:ascii="Calibri" w:hAnsi="Calibri" w:cs="Calibri"/>
                <w:b/>
                <w:bCs/>
                <w:sz w:val="38"/>
                <w:szCs w:val="38"/>
              </w:rPr>
              <w:t>M</w:t>
            </w:r>
            <w:r w:rsidRPr="39C2E664">
              <w:rPr>
                <w:rFonts w:ascii="Calibri" w:hAnsi="Calibri" w:cs="Calibri"/>
                <w:b/>
                <w:bCs/>
                <w:sz w:val="28"/>
                <w:szCs w:val="28"/>
              </w:rPr>
              <w:t xml:space="preserve">USIC and </w:t>
            </w:r>
            <w:r w:rsidRPr="39C2E664">
              <w:rPr>
                <w:rFonts w:ascii="Calibri" w:hAnsi="Calibri" w:cs="Calibri"/>
                <w:b/>
                <w:bCs/>
                <w:sz w:val="38"/>
                <w:szCs w:val="38"/>
              </w:rPr>
              <w:t>D</w:t>
            </w:r>
            <w:r w:rsidRPr="39C2E664">
              <w:rPr>
                <w:rFonts w:ascii="Calibri" w:hAnsi="Calibri" w:cs="Calibri"/>
                <w:b/>
                <w:bCs/>
                <w:sz w:val="28"/>
                <w:szCs w:val="28"/>
              </w:rPr>
              <w:t>RAMA</w:t>
            </w:r>
          </w:p>
          <w:p w14:paraId="5A9EFE43" w14:textId="77777777" w:rsidR="00933B50" w:rsidRDefault="00933B50" w:rsidP="00933B50">
            <w:pPr>
              <w:pStyle w:val="Header"/>
              <w:rPr>
                <w:rFonts w:ascii="Calibri" w:hAnsi="Calibri" w:cs="Calibri"/>
                <w:sz w:val="28"/>
              </w:rPr>
            </w:pPr>
          </w:p>
          <w:p w14:paraId="39931525" w14:textId="77777777" w:rsidR="00933B50" w:rsidRPr="00933B50" w:rsidRDefault="39C2E664" w:rsidP="39C2E664">
            <w:pPr>
              <w:pStyle w:val="Header"/>
              <w:jc w:val="center"/>
              <w:rPr>
                <w:rFonts w:ascii="Calibri" w:hAnsi="Calibri" w:cs="Calibri"/>
                <w:sz w:val="28"/>
                <w:szCs w:val="28"/>
              </w:rPr>
            </w:pPr>
            <w:r w:rsidRPr="39C2E664">
              <w:rPr>
                <w:rFonts w:ascii="Calibri" w:hAnsi="Calibri" w:cs="Calibri"/>
                <w:sz w:val="28"/>
                <w:szCs w:val="28"/>
              </w:rPr>
              <w:t>ASSIGNMENT COVERSHEET</w:t>
            </w:r>
          </w:p>
          <w:p w14:paraId="3282B18E" w14:textId="34C8615A" w:rsidR="00933B50" w:rsidRDefault="00933B50" w:rsidP="00933B50">
            <w:pPr>
              <w:pStyle w:val="Header"/>
              <w:rPr>
                <w:rFonts w:ascii="Calibri" w:hAnsi="Calibri" w:cs="Calibri"/>
                <w:b/>
                <w:sz w:val="28"/>
              </w:rPr>
            </w:pPr>
          </w:p>
        </w:tc>
        <w:tc>
          <w:tcPr>
            <w:tcW w:w="2191" w:type="dxa"/>
          </w:tcPr>
          <w:p w14:paraId="5AE25B05" w14:textId="51830E5C" w:rsidR="00933B50" w:rsidRDefault="00C736A2" w:rsidP="00933B50">
            <w:pPr>
              <w:pStyle w:val="Header"/>
              <w:rPr>
                <w:rFonts w:ascii="Calibri" w:hAnsi="Calibri" w:cs="Calibri"/>
                <w:b/>
                <w:sz w:val="28"/>
              </w:rPr>
            </w:pPr>
            <w:r>
              <w:rPr>
                <w:rFonts w:ascii="Calibri" w:hAnsi="Calibri" w:cs="Calibri"/>
                <w:b/>
                <w:noProof/>
                <w:sz w:val="28"/>
              </w:rPr>
              <w:object w:dxaOrig="1440" w:dyaOrig="1440" w14:anchorId="6B73C7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28.85pt;margin-top:4.2pt;width:66pt;height:66pt;z-index:251658240;mso-wrap-edited:f;mso-width-percent:0;mso-height-percent:0;mso-position-horizontal-relative:text;mso-position-vertical-relative:text;mso-width-percent:0;mso-height-percent:0" wrapcoords="8120 0 5034 1136 3572 1948 3897 2598 2273 3410 1624 4872 974 5521 -162 7470 -162 12180 0 13479 649 15590 649 16565 2598 18027 3897 18189 3410 18839 4222 19813 6658 20787 6658 20950 7957 21275 8282 21275 12830 21275 13317 21275 15428 20950 20138 17702 20138 16078 20787 15428 21600 13479 21600 10069 21437 7308 20300 5521 20138 4709 19326 3735 18189 2598 18027 1299 15266 162 11530 0 8120 0" fillcolor="window">
                  <v:imagedata r:id="rId7" o:title=""/>
                  <w10:wrap type="through" side="right"/>
                </v:shape>
                <o:OLEObject Type="Embed" ProgID="Word.Picture.8" ShapeID="_x0000_s1026" DrawAspect="Content" ObjectID="_1651567103" r:id="rId8"/>
              </w:object>
            </w:r>
          </w:p>
        </w:tc>
      </w:tr>
    </w:tbl>
    <w:p w14:paraId="0041E440" w14:textId="232FED05" w:rsidR="00574118" w:rsidRPr="004548AA" w:rsidRDefault="39C2E664" w:rsidP="000018CA">
      <w:pPr>
        <w:pStyle w:val="Header"/>
        <w:rPr>
          <w:rFonts w:ascii="Calibri" w:hAnsi="Calibri" w:cs="Calibri"/>
          <w:b/>
          <w:sz w:val="28"/>
        </w:rPr>
      </w:pPr>
      <w:r w:rsidRPr="39C2E664">
        <w:rPr>
          <w:rFonts w:ascii="Calibri" w:hAnsi="Calibri" w:cs="Calibri"/>
        </w:rPr>
        <w:t>Please Type or Print Clearly</w:t>
      </w:r>
    </w:p>
    <w:p w14:paraId="7ADE289D" w14:textId="0191AECB" w:rsidR="00881C50" w:rsidRPr="007B2026" w:rsidRDefault="00881C50">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2"/>
        <w:gridCol w:w="5691"/>
      </w:tblGrid>
      <w:tr w:rsidR="00574118" w:rsidRPr="007B2026" w14:paraId="25F1A5C8" w14:textId="77777777" w:rsidTr="39C2E664">
        <w:tc>
          <w:tcPr>
            <w:tcW w:w="2660" w:type="dxa"/>
            <w:shd w:val="clear" w:color="auto" w:fill="auto"/>
          </w:tcPr>
          <w:p w14:paraId="37C9062C" w14:textId="77777777" w:rsidR="00574118" w:rsidRPr="007B2026" w:rsidRDefault="00574118">
            <w:pPr>
              <w:rPr>
                <w:rFonts w:ascii="Calibri" w:hAnsi="Calibri" w:cs="Calibri"/>
              </w:rPr>
            </w:pPr>
          </w:p>
          <w:p w14:paraId="35FEA6DE" w14:textId="77777777" w:rsidR="00574118" w:rsidRPr="007B2026" w:rsidRDefault="39C2E664" w:rsidP="39C2E664">
            <w:pPr>
              <w:rPr>
                <w:rFonts w:ascii="Calibri" w:hAnsi="Calibri" w:cs="Calibri"/>
              </w:rPr>
            </w:pPr>
            <w:r w:rsidRPr="39C2E664">
              <w:rPr>
                <w:rFonts w:ascii="Calibri" w:hAnsi="Calibri" w:cs="Calibri"/>
              </w:rPr>
              <w:t xml:space="preserve">Name </w:t>
            </w:r>
          </w:p>
        </w:tc>
        <w:tc>
          <w:tcPr>
            <w:tcW w:w="5869" w:type="dxa"/>
            <w:shd w:val="clear" w:color="auto" w:fill="auto"/>
          </w:tcPr>
          <w:p w14:paraId="7C9D6829" w14:textId="77777777" w:rsidR="00F21468" w:rsidRDefault="00F21468">
            <w:pPr>
              <w:rPr>
                <w:rFonts w:ascii="Calibri" w:hAnsi="Calibri" w:cs="Calibri"/>
              </w:rPr>
            </w:pPr>
          </w:p>
          <w:p w14:paraId="1206B244" w14:textId="4223FFB0" w:rsidR="00881C50" w:rsidRPr="007B2026" w:rsidRDefault="39C2E664" w:rsidP="39C2E664">
            <w:pPr>
              <w:rPr>
                <w:rFonts w:ascii="Calibri" w:hAnsi="Calibri" w:cs="Calibri"/>
              </w:rPr>
            </w:pPr>
            <w:r w:rsidRPr="39C2E664">
              <w:rPr>
                <w:rFonts w:ascii="Calibri" w:eastAsia="Times New Roman" w:hAnsi="Calibri" w:cs="Calibri"/>
              </w:rPr>
              <w:t>Liang-Hao Kwan (Leon)</w:t>
            </w:r>
          </w:p>
        </w:tc>
      </w:tr>
      <w:tr w:rsidR="00A96AE4" w:rsidRPr="007B2026" w14:paraId="497EB11F" w14:textId="77777777" w:rsidTr="39C2E664">
        <w:tc>
          <w:tcPr>
            <w:tcW w:w="2660" w:type="dxa"/>
            <w:shd w:val="clear" w:color="auto" w:fill="auto"/>
          </w:tcPr>
          <w:p w14:paraId="4271C3A5" w14:textId="77777777" w:rsidR="00A96AE4" w:rsidRPr="007B2026" w:rsidRDefault="00A96AE4">
            <w:pPr>
              <w:rPr>
                <w:rFonts w:ascii="Calibri" w:hAnsi="Calibri" w:cs="Calibri"/>
              </w:rPr>
            </w:pPr>
          </w:p>
          <w:p w14:paraId="216B708D" w14:textId="77777777" w:rsidR="00A96AE4" w:rsidRPr="007B2026" w:rsidRDefault="39C2E664" w:rsidP="39C2E664">
            <w:pPr>
              <w:rPr>
                <w:rFonts w:ascii="Calibri" w:hAnsi="Calibri" w:cs="Calibri"/>
              </w:rPr>
            </w:pPr>
            <w:r w:rsidRPr="39C2E664">
              <w:rPr>
                <w:rFonts w:ascii="Calibri" w:hAnsi="Calibri" w:cs="Calibri"/>
              </w:rPr>
              <w:t>Student Number</w:t>
            </w:r>
          </w:p>
        </w:tc>
        <w:tc>
          <w:tcPr>
            <w:tcW w:w="5869" w:type="dxa"/>
            <w:shd w:val="clear" w:color="auto" w:fill="auto"/>
          </w:tcPr>
          <w:p w14:paraId="31C9A25F" w14:textId="77777777" w:rsidR="00A96AE4" w:rsidRPr="007B2026" w:rsidRDefault="00A96AE4">
            <w:pPr>
              <w:rPr>
                <w:rFonts w:ascii="Calibri" w:hAnsi="Calibri" w:cs="Calibri"/>
              </w:rPr>
            </w:pPr>
          </w:p>
          <w:p w14:paraId="1F66E57D" w14:textId="00751A7D" w:rsidR="00A96AE4" w:rsidRPr="007B2026" w:rsidRDefault="39C2E664" w:rsidP="39C2E664">
            <w:pPr>
              <w:rPr>
                <w:rFonts w:ascii="Calibri" w:hAnsi="Calibri" w:cs="Calibri"/>
              </w:rPr>
            </w:pPr>
            <w:r w:rsidRPr="39C2E664">
              <w:rPr>
                <w:rFonts w:ascii="Calibri" w:hAnsi="Calibri" w:cs="Calibri"/>
              </w:rPr>
              <w:t>D16123199</w:t>
            </w:r>
          </w:p>
        </w:tc>
      </w:tr>
      <w:tr w:rsidR="00574118" w:rsidRPr="007B2026" w14:paraId="402ACAA3" w14:textId="77777777" w:rsidTr="39C2E664">
        <w:tc>
          <w:tcPr>
            <w:tcW w:w="2660" w:type="dxa"/>
            <w:shd w:val="clear" w:color="auto" w:fill="auto"/>
          </w:tcPr>
          <w:p w14:paraId="1C5DBB65" w14:textId="77777777" w:rsidR="00574118" w:rsidRPr="007B2026" w:rsidRDefault="00574118">
            <w:pPr>
              <w:rPr>
                <w:rFonts w:ascii="Calibri" w:hAnsi="Calibri" w:cs="Calibri"/>
              </w:rPr>
            </w:pPr>
          </w:p>
          <w:p w14:paraId="52EACFF5" w14:textId="77777777" w:rsidR="00574118" w:rsidRPr="007B2026" w:rsidRDefault="39C2E664" w:rsidP="39C2E664">
            <w:pPr>
              <w:rPr>
                <w:rFonts w:ascii="Calibri" w:hAnsi="Calibri" w:cs="Calibri"/>
              </w:rPr>
            </w:pPr>
            <w:r w:rsidRPr="39C2E664">
              <w:rPr>
                <w:rFonts w:ascii="Calibri" w:hAnsi="Calibri" w:cs="Calibri"/>
              </w:rPr>
              <w:t>Course/Year</w:t>
            </w:r>
          </w:p>
        </w:tc>
        <w:tc>
          <w:tcPr>
            <w:tcW w:w="5869" w:type="dxa"/>
            <w:shd w:val="clear" w:color="auto" w:fill="auto"/>
          </w:tcPr>
          <w:p w14:paraId="1538C1AC" w14:textId="77777777" w:rsidR="00574118" w:rsidRPr="007B2026" w:rsidRDefault="00574118">
            <w:pPr>
              <w:rPr>
                <w:rFonts w:ascii="Calibri" w:hAnsi="Calibri" w:cs="Calibri"/>
              </w:rPr>
            </w:pPr>
          </w:p>
          <w:p w14:paraId="3D6AAAE4" w14:textId="49224E80" w:rsidR="00881C50" w:rsidRPr="007B2026" w:rsidRDefault="39C2E664" w:rsidP="39C2E664">
            <w:pPr>
              <w:rPr>
                <w:rFonts w:ascii="Calibri" w:hAnsi="Calibri" w:cs="Calibri"/>
              </w:rPr>
            </w:pPr>
            <w:r w:rsidRPr="39C2E664">
              <w:rPr>
                <w:rFonts w:ascii="Calibri" w:hAnsi="Calibri" w:cs="Calibri"/>
              </w:rPr>
              <w:t xml:space="preserve">BMus/ Year </w:t>
            </w:r>
            <w:r w:rsidR="0054717A">
              <w:rPr>
                <w:rFonts w:ascii="Calibri" w:hAnsi="Calibri" w:cs="Calibri"/>
              </w:rPr>
              <w:t>4</w:t>
            </w:r>
          </w:p>
        </w:tc>
      </w:tr>
      <w:tr w:rsidR="00574118" w:rsidRPr="007B2026" w14:paraId="1F414F5B" w14:textId="77777777" w:rsidTr="39C2E664">
        <w:tc>
          <w:tcPr>
            <w:tcW w:w="2660" w:type="dxa"/>
            <w:shd w:val="clear" w:color="auto" w:fill="auto"/>
          </w:tcPr>
          <w:p w14:paraId="44ACB8F0" w14:textId="77777777" w:rsidR="00574118" w:rsidRPr="00CC524F" w:rsidRDefault="00574118">
            <w:pPr>
              <w:rPr>
                <w:rFonts w:asciiTheme="majorHAnsi" w:hAnsiTheme="majorHAnsi" w:cstheme="majorHAnsi"/>
              </w:rPr>
            </w:pPr>
          </w:p>
          <w:p w14:paraId="313FB458" w14:textId="4276D18D" w:rsidR="00574118" w:rsidRPr="00CC524F" w:rsidRDefault="39C2E664" w:rsidP="39C2E664">
            <w:pPr>
              <w:rPr>
                <w:rFonts w:asciiTheme="majorHAnsi" w:hAnsiTheme="majorHAnsi" w:cstheme="majorHAnsi"/>
              </w:rPr>
            </w:pPr>
            <w:r w:rsidRPr="00CC524F">
              <w:rPr>
                <w:rFonts w:asciiTheme="majorHAnsi" w:hAnsiTheme="majorHAnsi" w:cstheme="majorHAnsi"/>
              </w:rPr>
              <w:t>Module/Unit</w:t>
            </w:r>
          </w:p>
        </w:tc>
        <w:tc>
          <w:tcPr>
            <w:tcW w:w="5869" w:type="dxa"/>
            <w:shd w:val="clear" w:color="auto" w:fill="auto"/>
          </w:tcPr>
          <w:p w14:paraId="73F64FAF" w14:textId="73D2D232" w:rsidR="00574118" w:rsidRPr="00EF401C" w:rsidRDefault="00574118">
            <w:pPr>
              <w:rPr>
                <w:rFonts w:asciiTheme="majorHAnsi" w:hAnsiTheme="majorHAnsi" w:cstheme="majorHAnsi"/>
              </w:rPr>
            </w:pPr>
          </w:p>
          <w:p w14:paraId="4B5BE3DC" w14:textId="7FA515C8" w:rsidR="00881C50" w:rsidRPr="00EF401C" w:rsidRDefault="00EF401C" w:rsidP="39C2E664">
            <w:pPr>
              <w:rPr>
                <w:rFonts w:ascii="Calibri" w:hAnsi="Calibri" w:cs="Calibri"/>
                <w:color w:val="000000"/>
                <w:sz w:val="22"/>
                <w:szCs w:val="22"/>
              </w:rPr>
            </w:pPr>
            <w:r w:rsidRPr="00EF401C">
              <w:rPr>
                <w:rFonts w:ascii="Calibri" w:hAnsi="Calibri" w:cs="Calibri"/>
                <w:color w:val="000000"/>
              </w:rPr>
              <w:t>Studies in Music History &amp; Perf Practice 2/</w:t>
            </w:r>
            <w:r w:rsidR="007F5A4F">
              <w:rPr>
                <w:rFonts w:ascii="Calibri" w:hAnsi="Calibri" w:cs="Calibri"/>
                <w:color w:val="000000"/>
              </w:rPr>
              <w:t xml:space="preserve"> English Musical Renaissance</w:t>
            </w:r>
          </w:p>
        </w:tc>
      </w:tr>
      <w:tr w:rsidR="00574118" w:rsidRPr="007B2026" w14:paraId="7211335E" w14:textId="77777777" w:rsidTr="39C2E664">
        <w:tc>
          <w:tcPr>
            <w:tcW w:w="2660" w:type="dxa"/>
            <w:shd w:val="clear" w:color="auto" w:fill="auto"/>
          </w:tcPr>
          <w:p w14:paraId="278E2722" w14:textId="77777777" w:rsidR="00574118" w:rsidRPr="00CC524F" w:rsidRDefault="00574118">
            <w:pPr>
              <w:rPr>
                <w:rFonts w:asciiTheme="majorHAnsi" w:hAnsiTheme="majorHAnsi" w:cstheme="majorHAnsi"/>
              </w:rPr>
            </w:pPr>
          </w:p>
          <w:p w14:paraId="13800B5C" w14:textId="77777777" w:rsidR="00574118" w:rsidRPr="00CC524F" w:rsidRDefault="39C2E664" w:rsidP="39C2E664">
            <w:pPr>
              <w:rPr>
                <w:rFonts w:asciiTheme="majorHAnsi" w:hAnsiTheme="majorHAnsi" w:cstheme="majorHAnsi"/>
              </w:rPr>
            </w:pPr>
            <w:r w:rsidRPr="00CC524F">
              <w:rPr>
                <w:rFonts w:asciiTheme="majorHAnsi" w:hAnsiTheme="majorHAnsi" w:cstheme="majorHAnsi"/>
              </w:rPr>
              <w:t>Lecturer</w:t>
            </w:r>
          </w:p>
        </w:tc>
        <w:tc>
          <w:tcPr>
            <w:tcW w:w="5869" w:type="dxa"/>
            <w:shd w:val="clear" w:color="auto" w:fill="auto"/>
          </w:tcPr>
          <w:p w14:paraId="76705C2E" w14:textId="77777777" w:rsidR="00881C50" w:rsidRPr="00CC524F" w:rsidRDefault="00881C50">
            <w:pPr>
              <w:rPr>
                <w:rFonts w:asciiTheme="majorHAnsi" w:hAnsiTheme="majorHAnsi" w:cstheme="majorHAnsi"/>
              </w:rPr>
            </w:pPr>
          </w:p>
          <w:p w14:paraId="32409141" w14:textId="63516D73" w:rsidR="00F21468" w:rsidRPr="00CC524F" w:rsidRDefault="004857BC" w:rsidP="39C2E664">
            <w:pPr>
              <w:rPr>
                <w:rFonts w:asciiTheme="majorHAnsi" w:hAnsiTheme="majorHAnsi" w:cstheme="majorHAnsi"/>
              </w:rPr>
            </w:pPr>
            <w:r w:rsidRPr="004857BC">
              <w:rPr>
                <w:rFonts w:asciiTheme="majorHAnsi" w:hAnsiTheme="majorHAnsi" w:cstheme="majorHAnsi"/>
              </w:rPr>
              <w:t>Dr Maria McHale</w:t>
            </w:r>
          </w:p>
        </w:tc>
      </w:tr>
      <w:tr w:rsidR="00574118" w:rsidRPr="007B2026" w14:paraId="462E62F7" w14:textId="77777777" w:rsidTr="39C2E664">
        <w:tc>
          <w:tcPr>
            <w:tcW w:w="2660" w:type="dxa"/>
            <w:shd w:val="clear" w:color="auto" w:fill="auto"/>
          </w:tcPr>
          <w:p w14:paraId="18EC854D" w14:textId="77777777" w:rsidR="00574118" w:rsidRPr="00CC524F" w:rsidRDefault="00574118">
            <w:pPr>
              <w:rPr>
                <w:rFonts w:asciiTheme="majorHAnsi" w:hAnsiTheme="majorHAnsi" w:cstheme="majorHAnsi"/>
              </w:rPr>
            </w:pPr>
          </w:p>
          <w:p w14:paraId="44C2A108" w14:textId="77777777" w:rsidR="00574118" w:rsidRPr="00CC524F" w:rsidRDefault="39C2E664" w:rsidP="39C2E664">
            <w:pPr>
              <w:rPr>
                <w:rFonts w:asciiTheme="majorHAnsi" w:hAnsiTheme="majorHAnsi" w:cstheme="majorHAnsi"/>
              </w:rPr>
            </w:pPr>
            <w:r w:rsidRPr="00CC524F">
              <w:rPr>
                <w:rFonts w:asciiTheme="majorHAnsi" w:hAnsiTheme="majorHAnsi" w:cstheme="majorHAnsi"/>
              </w:rPr>
              <w:t>Essay Title</w:t>
            </w:r>
          </w:p>
          <w:p w14:paraId="79A88360" w14:textId="77777777" w:rsidR="00574118" w:rsidRPr="00CC524F" w:rsidRDefault="00574118">
            <w:pPr>
              <w:rPr>
                <w:rFonts w:asciiTheme="majorHAnsi" w:hAnsiTheme="majorHAnsi" w:cstheme="majorHAnsi"/>
              </w:rPr>
            </w:pPr>
          </w:p>
        </w:tc>
        <w:tc>
          <w:tcPr>
            <w:tcW w:w="5869" w:type="dxa"/>
            <w:shd w:val="clear" w:color="auto" w:fill="auto"/>
          </w:tcPr>
          <w:p w14:paraId="50C4E10D" w14:textId="77777777" w:rsidR="00574118" w:rsidRPr="00CC524F" w:rsidRDefault="00574118">
            <w:pPr>
              <w:rPr>
                <w:rFonts w:asciiTheme="majorHAnsi" w:hAnsiTheme="majorHAnsi" w:cstheme="majorHAnsi"/>
              </w:rPr>
            </w:pPr>
          </w:p>
          <w:p w14:paraId="2BFA8E35" w14:textId="57873F98" w:rsidR="00881C50" w:rsidRPr="00CC524F" w:rsidRDefault="00940199" w:rsidP="00940199">
            <w:pPr>
              <w:rPr>
                <w:rFonts w:asciiTheme="majorHAnsi" w:hAnsiTheme="majorHAnsi" w:cstheme="majorHAnsi"/>
              </w:rPr>
            </w:pPr>
            <w:r w:rsidRPr="00940199">
              <w:rPr>
                <w:rFonts w:asciiTheme="majorHAnsi" w:hAnsiTheme="majorHAnsi" w:cstheme="majorHAnsi"/>
              </w:rPr>
              <w:t xml:space="preserve">The Progressivist Edward Elgar and His Oratorio, The Dream of </w:t>
            </w:r>
            <w:proofErr w:type="spellStart"/>
            <w:r w:rsidRPr="00940199">
              <w:rPr>
                <w:rFonts w:asciiTheme="majorHAnsi" w:hAnsiTheme="majorHAnsi" w:cstheme="majorHAnsi"/>
              </w:rPr>
              <w:t>Gerontius</w:t>
            </w:r>
            <w:proofErr w:type="spellEnd"/>
          </w:p>
        </w:tc>
      </w:tr>
      <w:tr w:rsidR="00574118" w:rsidRPr="007B2026" w14:paraId="525567DB" w14:textId="77777777" w:rsidTr="39C2E664">
        <w:tc>
          <w:tcPr>
            <w:tcW w:w="2660" w:type="dxa"/>
            <w:shd w:val="clear" w:color="auto" w:fill="auto"/>
          </w:tcPr>
          <w:p w14:paraId="7C978427" w14:textId="77777777" w:rsidR="00574118" w:rsidRPr="007B2026" w:rsidRDefault="00574118">
            <w:pPr>
              <w:rPr>
                <w:rFonts w:ascii="Calibri" w:hAnsi="Calibri" w:cs="Calibri"/>
              </w:rPr>
            </w:pPr>
          </w:p>
          <w:p w14:paraId="5BB5D7FC" w14:textId="428DD96F" w:rsidR="00574118" w:rsidRDefault="39C2E664" w:rsidP="39C2E664">
            <w:pPr>
              <w:rPr>
                <w:rFonts w:ascii="Calibri" w:hAnsi="Calibri" w:cs="Calibri"/>
              </w:rPr>
            </w:pPr>
            <w:r w:rsidRPr="39C2E664">
              <w:rPr>
                <w:rFonts w:ascii="Calibri" w:hAnsi="Calibri" w:cs="Calibri"/>
              </w:rPr>
              <w:t>Word Count*</w:t>
            </w:r>
          </w:p>
          <w:p w14:paraId="6A2BB649" w14:textId="77777777" w:rsidR="00340A1F" w:rsidRPr="007B2026" w:rsidRDefault="39C2E664" w:rsidP="39C2E664">
            <w:pPr>
              <w:rPr>
                <w:rFonts w:ascii="Calibri" w:hAnsi="Calibri" w:cs="Calibri"/>
              </w:rPr>
            </w:pPr>
            <w:r w:rsidRPr="39C2E664">
              <w:rPr>
                <w:rFonts w:ascii="Calibri" w:hAnsi="Calibri" w:cs="Calibri"/>
              </w:rPr>
              <w:t>Number of Pages</w:t>
            </w:r>
          </w:p>
        </w:tc>
        <w:tc>
          <w:tcPr>
            <w:tcW w:w="5869" w:type="dxa"/>
            <w:shd w:val="clear" w:color="auto" w:fill="auto"/>
          </w:tcPr>
          <w:p w14:paraId="29FD0342" w14:textId="77777777" w:rsidR="00574118" w:rsidRPr="007B2026" w:rsidRDefault="00574118">
            <w:pPr>
              <w:rPr>
                <w:rFonts w:ascii="Calibri" w:hAnsi="Calibri" w:cs="Calibri"/>
              </w:rPr>
            </w:pPr>
          </w:p>
          <w:p w14:paraId="67A85D3C" w14:textId="3B5AE563" w:rsidR="00881C50" w:rsidRDefault="00243AEA">
            <w:pPr>
              <w:rPr>
                <w:rFonts w:ascii="Calibri" w:hAnsi="Calibri" w:cs="Calibri"/>
              </w:rPr>
            </w:pPr>
            <w:r>
              <w:rPr>
                <w:rFonts w:ascii="Calibri" w:hAnsi="Calibri" w:cs="Calibri"/>
              </w:rPr>
              <w:t>1576 Words</w:t>
            </w:r>
          </w:p>
          <w:p w14:paraId="6A72D4AA" w14:textId="0D3F1DC2" w:rsidR="00CC524F" w:rsidRPr="007B2026" w:rsidRDefault="00243AEA">
            <w:pPr>
              <w:rPr>
                <w:rFonts w:ascii="Calibri" w:hAnsi="Calibri" w:cs="Calibri"/>
              </w:rPr>
            </w:pPr>
            <w:r>
              <w:rPr>
                <w:rFonts w:ascii="Calibri" w:hAnsi="Calibri" w:cs="Calibri"/>
              </w:rPr>
              <w:t>9 Pages</w:t>
            </w:r>
          </w:p>
        </w:tc>
      </w:tr>
      <w:tr w:rsidR="00574118" w:rsidRPr="007B2026" w14:paraId="045F205A" w14:textId="77777777" w:rsidTr="39C2E664">
        <w:tc>
          <w:tcPr>
            <w:tcW w:w="2660" w:type="dxa"/>
            <w:shd w:val="clear" w:color="auto" w:fill="auto"/>
          </w:tcPr>
          <w:p w14:paraId="317E1E31" w14:textId="77777777" w:rsidR="00574118" w:rsidRPr="007B2026" w:rsidRDefault="00574118">
            <w:pPr>
              <w:rPr>
                <w:rFonts w:ascii="Calibri" w:hAnsi="Calibri" w:cs="Calibri"/>
              </w:rPr>
            </w:pPr>
          </w:p>
          <w:p w14:paraId="4E590B47" w14:textId="77777777" w:rsidR="00574118" w:rsidRPr="007B2026" w:rsidRDefault="39C2E664" w:rsidP="39C2E664">
            <w:pPr>
              <w:rPr>
                <w:rFonts w:ascii="Calibri" w:hAnsi="Calibri" w:cs="Calibri"/>
              </w:rPr>
            </w:pPr>
            <w:r w:rsidRPr="39C2E664">
              <w:rPr>
                <w:rFonts w:ascii="Calibri" w:hAnsi="Calibri" w:cs="Calibri"/>
              </w:rPr>
              <w:t>Deadline for Submission</w:t>
            </w:r>
          </w:p>
        </w:tc>
        <w:tc>
          <w:tcPr>
            <w:tcW w:w="5869" w:type="dxa"/>
            <w:shd w:val="clear" w:color="auto" w:fill="auto"/>
          </w:tcPr>
          <w:p w14:paraId="33A869C9" w14:textId="77777777" w:rsidR="00881C50" w:rsidRDefault="00881C50">
            <w:pPr>
              <w:rPr>
                <w:rFonts w:ascii="Calibri" w:hAnsi="Calibri" w:cs="Calibri"/>
              </w:rPr>
            </w:pPr>
          </w:p>
          <w:p w14:paraId="6435F0AE" w14:textId="0D8B8C01" w:rsidR="00697B0D" w:rsidRPr="007B2026" w:rsidRDefault="00243AEA">
            <w:pPr>
              <w:rPr>
                <w:rFonts w:ascii="Calibri" w:hAnsi="Calibri" w:cs="Calibri"/>
              </w:rPr>
            </w:pPr>
            <w:r>
              <w:rPr>
                <w:rFonts w:ascii="Calibri" w:hAnsi="Calibri" w:cs="Calibri"/>
              </w:rPr>
              <w:t>20 April 2020</w:t>
            </w:r>
          </w:p>
        </w:tc>
      </w:tr>
      <w:tr w:rsidR="00340A1F" w:rsidRPr="007B2026" w14:paraId="7A70458B" w14:textId="77777777" w:rsidTr="39C2E664">
        <w:tc>
          <w:tcPr>
            <w:tcW w:w="2660" w:type="dxa"/>
            <w:shd w:val="clear" w:color="auto" w:fill="auto"/>
          </w:tcPr>
          <w:p w14:paraId="5068C7B4" w14:textId="77777777" w:rsidR="00340A1F" w:rsidRDefault="00340A1F">
            <w:pPr>
              <w:rPr>
                <w:rFonts w:ascii="Calibri" w:hAnsi="Calibri" w:cs="Calibri"/>
              </w:rPr>
            </w:pPr>
          </w:p>
          <w:p w14:paraId="5EC22845" w14:textId="77777777" w:rsidR="00340A1F" w:rsidRPr="007B2026" w:rsidRDefault="39C2E664" w:rsidP="39C2E664">
            <w:pPr>
              <w:rPr>
                <w:rFonts w:ascii="Calibri" w:hAnsi="Calibri" w:cs="Calibri"/>
              </w:rPr>
            </w:pPr>
            <w:r w:rsidRPr="39C2E664">
              <w:rPr>
                <w:rFonts w:ascii="Calibri" w:hAnsi="Calibri" w:cs="Calibri"/>
              </w:rPr>
              <w:t>Date of Submission</w:t>
            </w:r>
          </w:p>
        </w:tc>
        <w:tc>
          <w:tcPr>
            <w:tcW w:w="5869" w:type="dxa"/>
            <w:shd w:val="clear" w:color="auto" w:fill="auto"/>
          </w:tcPr>
          <w:p w14:paraId="5745F0C8" w14:textId="77777777" w:rsidR="00340A1F" w:rsidRDefault="00340A1F">
            <w:pPr>
              <w:rPr>
                <w:rFonts w:ascii="Calibri" w:hAnsi="Calibri" w:cs="Calibri"/>
              </w:rPr>
            </w:pPr>
          </w:p>
          <w:p w14:paraId="598FBDC6" w14:textId="3ECAAEC8" w:rsidR="00975460" w:rsidRPr="007B2026" w:rsidRDefault="00243AEA">
            <w:pPr>
              <w:rPr>
                <w:rFonts w:ascii="Calibri" w:hAnsi="Calibri" w:cs="Calibri"/>
              </w:rPr>
            </w:pPr>
            <w:r>
              <w:rPr>
                <w:rFonts w:ascii="Calibri" w:hAnsi="Calibri" w:cs="Calibri"/>
              </w:rPr>
              <w:t>19 April 2020</w:t>
            </w:r>
          </w:p>
        </w:tc>
      </w:tr>
    </w:tbl>
    <w:p w14:paraId="4028E5EC" w14:textId="77777777" w:rsidR="008B7EE8" w:rsidRPr="007B2026" w:rsidRDefault="008B7EE8">
      <w:pPr>
        <w:rPr>
          <w:rFonts w:ascii="Calibri" w:hAnsi="Calibri" w:cs="Calibri"/>
        </w:rPr>
      </w:pPr>
    </w:p>
    <w:p w14:paraId="7C097575" w14:textId="77777777" w:rsidR="00340A1F" w:rsidRDefault="00340A1F" w:rsidP="00574118">
      <w:pPr>
        <w:rPr>
          <w:rFonts w:ascii="Calibri" w:hAnsi="Calibri" w:cs="Calibri"/>
          <w:b/>
        </w:rPr>
      </w:pPr>
    </w:p>
    <w:p w14:paraId="11EC0AD5" w14:textId="77777777" w:rsidR="00340A1F" w:rsidRDefault="39C2E664" w:rsidP="39C2E664">
      <w:pPr>
        <w:spacing w:line="276" w:lineRule="auto"/>
        <w:rPr>
          <w:rFonts w:ascii="Calibri" w:hAnsi="Calibri" w:cs="Calibri"/>
        </w:rPr>
      </w:pPr>
      <w:r w:rsidRPr="39C2E664">
        <w:rPr>
          <w:rFonts w:ascii="Calibri" w:hAnsi="Calibri" w:cs="Calibri"/>
        </w:rPr>
        <w:t xml:space="preserve">If the assignment is being submitted after the due date, has an extension been </w:t>
      </w:r>
    </w:p>
    <w:p w14:paraId="276854A3" w14:textId="77777777" w:rsidR="00340A1F" w:rsidRDefault="00340A1F" w:rsidP="39C2E664">
      <w:pPr>
        <w:spacing w:line="276" w:lineRule="auto"/>
        <w:rPr>
          <w:rFonts w:ascii="Calibri" w:hAnsi="Calibri" w:cs="Calibri"/>
        </w:rPr>
      </w:pPr>
      <w:r>
        <w:rPr>
          <w:rFonts w:ascii="Calibri" w:hAnsi="Calibri" w:cs="Calibri"/>
        </w:rPr>
        <w:t>granted?</w:t>
      </w:r>
      <w:r>
        <w:rPr>
          <w:rFonts w:ascii="Calibri" w:hAnsi="Calibri" w:cs="Calibri"/>
        </w:rPr>
        <w:tab/>
        <w:t xml:space="preserve">Yes </w:t>
      </w:r>
      <w:r>
        <w:rPr>
          <w:rFonts w:ascii="Lucida Grande" w:hAnsi="Lucida Grande" w:cs="Calibri"/>
        </w:rPr>
        <w:t>☐</w:t>
      </w:r>
      <w:r>
        <w:rPr>
          <w:rFonts w:ascii="Calibri" w:hAnsi="Calibri" w:cs="Calibri"/>
        </w:rPr>
        <w:t xml:space="preserve">     </w:t>
      </w:r>
      <w:r>
        <w:rPr>
          <w:rFonts w:ascii="Calibri" w:hAnsi="Calibri" w:cs="Calibri"/>
        </w:rPr>
        <w:tab/>
        <w:t xml:space="preserve">No </w:t>
      </w:r>
      <w:r>
        <w:rPr>
          <w:rFonts w:ascii="Lucida Grande" w:hAnsi="Lucida Grande" w:cs="Calibri"/>
        </w:rPr>
        <w:t>☐</w:t>
      </w:r>
      <w:r>
        <w:rPr>
          <w:rFonts w:ascii="Lucida Grande" w:hAnsi="Lucida Grande" w:cs="Calibri"/>
        </w:rPr>
        <w:tab/>
      </w:r>
      <w:r>
        <w:rPr>
          <w:rFonts w:ascii="Lucida Grande" w:hAnsi="Lucida Grande" w:cs="Calibri"/>
        </w:rPr>
        <w:tab/>
      </w:r>
      <w:r>
        <w:rPr>
          <w:rFonts w:ascii="Calibri" w:hAnsi="Calibri" w:cs="Calibri"/>
        </w:rPr>
        <w:t xml:space="preserve">N/A </w:t>
      </w:r>
      <w:r>
        <w:rPr>
          <w:rFonts w:ascii="Lucida Grande" w:hAnsi="Lucida Grande" w:cs="Calibri"/>
        </w:rPr>
        <w:t>☐</w:t>
      </w:r>
    </w:p>
    <w:p w14:paraId="6883C116" w14:textId="77777777" w:rsidR="00340A1F" w:rsidRDefault="00340A1F" w:rsidP="00574118">
      <w:pPr>
        <w:rPr>
          <w:rFonts w:ascii="Calibri" w:hAnsi="Calibri" w:cs="Calibri"/>
        </w:rPr>
      </w:pPr>
    </w:p>
    <w:p w14:paraId="21935AF6" w14:textId="1C541A1F" w:rsidR="00340A1F" w:rsidRPr="00340A1F" w:rsidRDefault="39C2E664" w:rsidP="39C2E664">
      <w:pPr>
        <w:rPr>
          <w:rFonts w:ascii="Calibri" w:hAnsi="Calibri" w:cs="Calibri"/>
        </w:rPr>
      </w:pPr>
      <w:r w:rsidRPr="39C2E664">
        <w:rPr>
          <w:rFonts w:ascii="Calibri" w:hAnsi="Calibri" w:cs="Calibri"/>
        </w:rPr>
        <w:t xml:space="preserve">If an extension has been granted, please attach the completed/approved Extension Request Form. </w:t>
      </w:r>
    </w:p>
    <w:p w14:paraId="2D154D69" w14:textId="77777777" w:rsidR="00340A1F" w:rsidRDefault="00340A1F" w:rsidP="00574118">
      <w:pPr>
        <w:rPr>
          <w:rFonts w:ascii="Calibri" w:hAnsi="Calibri" w:cs="Calibri"/>
          <w:b/>
        </w:rPr>
      </w:pPr>
    </w:p>
    <w:p w14:paraId="254777E8" w14:textId="77777777" w:rsidR="00574118" w:rsidRPr="007B2026" w:rsidRDefault="39C2E664" w:rsidP="39C2E664">
      <w:pPr>
        <w:rPr>
          <w:rFonts w:ascii="Calibri" w:hAnsi="Calibri" w:cs="Calibri"/>
          <w:b/>
          <w:bCs/>
        </w:rPr>
      </w:pPr>
      <w:r w:rsidRPr="39C2E664">
        <w:rPr>
          <w:rFonts w:ascii="Calibri" w:hAnsi="Calibri" w:cs="Calibri"/>
          <w:b/>
          <w:bCs/>
        </w:rPr>
        <w:t>Declaration</w:t>
      </w:r>
    </w:p>
    <w:p w14:paraId="41CFD30D" w14:textId="77777777" w:rsidR="00574118" w:rsidRPr="007B2026" w:rsidRDefault="39C2E664" w:rsidP="39C2E664">
      <w:pPr>
        <w:rPr>
          <w:rFonts w:ascii="Calibri" w:hAnsi="Calibri" w:cs="Calibri"/>
        </w:rPr>
      </w:pPr>
      <w:r w:rsidRPr="39C2E664">
        <w:rPr>
          <w:rFonts w:ascii="Calibri" w:hAnsi="Calibri" w:cs="Calibri"/>
        </w:rPr>
        <w:t>The material submitted is my own work and all information gleaned from other sources is appropriately referenced.</w:t>
      </w:r>
    </w:p>
    <w:p w14:paraId="5E4450C8" w14:textId="77777777" w:rsidR="00574118" w:rsidRPr="007B2026" w:rsidRDefault="00574118" w:rsidP="00574118">
      <w:pPr>
        <w:rPr>
          <w:rFonts w:ascii="Calibri" w:hAnsi="Calibri" w:cs="Calibri"/>
          <w:b/>
        </w:rPr>
      </w:pPr>
    </w:p>
    <w:p w14:paraId="56DB452C" w14:textId="02436967" w:rsidR="00DE74DB" w:rsidRDefault="00DE74DB" w:rsidP="00574118">
      <w:pPr>
        <w:rPr>
          <w:rFonts w:ascii="Calibri" w:hAnsi="Calibri" w:cs="Calibri"/>
          <w:b/>
        </w:rPr>
      </w:pPr>
    </w:p>
    <w:p w14:paraId="7DDBE51D" w14:textId="7A39C41F" w:rsidR="00574118" w:rsidRDefault="00574118" w:rsidP="39C2E664">
      <w:pPr>
        <w:rPr>
          <w:rFonts w:ascii="Calibri" w:hAnsi="Calibri" w:cs="Calibri"/>
        </w:rPr>
      </w:pPr>
      <w:proofErr w:type="gramStart"/>
      <w:r w:rsidRPr="39C2E664">
        <w:rPr>
          <w:rFonts w:ascii="Calibri" w:hAnsi="Calibri" w:cs="Calibri"/>
          <w:b/>
          <w:bCs/>
        </w:rPr>
        <w:t xml:space="preserve">Signed  </w:t>
      </w:r>
      <w:r w:rsidRPr="007B2026">
        <w:rPr>
          <w:rFonts w:ascii="Calibri" w:hAnsi="Calibri" w:cs="Calibri"/>
        </w:rPr>
        <w:t>_</w:t>
      </w:r>
      <w:proofErr w:type="gramEnd"/>
      <w:r w:rsidRPr="007B2026">
        <w:rPr>
          <w:rFonts w:ascii="Calibri" w:hAnsi="Calibri" w:cs="Calibri"/>
        </w:rPr>
        <w:t>______</w:t>
      </w:r>
      <w:r w:rsidR="00CA37CF" w:rsidRPr="00D13A3B">
        <w:rPr>
          <w:rFonts w:ascii="Calibri" w:hAnsi="Calibri" w:cs="Calibri"/>
          <w:u w:val="single"/>
        </w:rPr>
        <w:t>Liang Hao Kwan</w:t>
      </w:r>
      <w:r w:rsidRPr="007B2026">
        <w:rPr>
          <w:rFonts w:ascii="Calibri" w:hAnsi="Calibri" w:cs="Calibri"/>
        </w:rPr>
        <w:t>__________</w:t>
      </w:r>
      <w:r w:rsidRPr="007B2026">
        <w:rPr>
          <w:rFonts w:ascii="Calibri" w:hAnsi="Calibri" w:cs="Calibri"/>
        </w:rPr>
        <w:tab/>
        <w:t xml:space="preserve">   </w:t>
      </w:r>
      <w:r w:rsidRPr="39C2E664">
        <w:rPr>
          <w:rFonts w:ascii="Calibri" w:hAnsi="Calibri" w:cs="Calibri"/>
          <w:b/>
          <w:bCs/>
        </w:rPr>
        <w:t xml:space="preserve">Date  </w:t>
      </w:r>
      <w:r w:rsidRPr="007B2026">
        <w:rPr>
          <w:rFonts w:ascii="Calibri" w:hAnsi="Calibri" w:cs="Calibri"/>
        </w:rPr>
        <w:t>____</w:t>
      </w:r>
      <w:r w:rsidR="004548AA" w:rsidRPr="004548AA">
        <w:rPr>
          <w:rFonts w:ascii="Calibri" w:hAnsi="Calibri" w:cs="Calibri"/>
          <w:u w:val="single"/>
        </w:rPr>
        <w:t>19 April 202</w:t>
      </w:r>
      <w:r w:rsidR="004548AA" w:rsidRPr="00D13A3B">
        <w:rPr>
          <w:rFonts w:ascii="Calibri" w:hAnsi="Calibri" w:cs="Calibri"/>
          <w:u w:val="single"/>
        </w:rPr>
        <w:t>0</w:t>
      </w:r>
      <w:r w:rsidRPr="00D13A3B">
        <w:rPr>
          <w:rFonts w:ascii="Calibri" w:hAnsi="Calibri" w:cs="Calibri"/>
        </w:rPr>
        <w:t>___</w:t>
      </w:r>
    </w:p>
    <w:p w14:paraId="3A9196A4" w14:textId="77777777" w:rsidR="000924B3" w:rsidRDefault="000924B3" w:rsidP="00574118">
      <w:pPr>
        <w:rPr>
          <w:rFonts w:ascii="Calibri" w:hAnsi="Calibri" w:cs="Calibri"/>
        </w:rPr>
      </w:pPr>
    </w:p>
    <w:p w14:paraId="7E4CE798" w14:textId="77777777" w:rsidR="000924B3" w:rsidRDefault="000924B3" w:rsidP="00574118">
      <w:pPr>
        <w:rPr>
          <w:rFonts w:ascii="Calibri" w:hAnsi="Calibri" w:cs="Calibri"/>
        </w:rPr>
      </w:pPr>
    </w:p>
    <w:p w14:paraId="675DA023" w14:textId="58B0C2BC" w:rsidR="00DE3CEA" w:rsidRDefault="39C2E664" w:rsidP="39C2E664">
      <w:pPr>
        <w:rPr>
          <w:rFonts w:ascii="Calibri" w:hAnsi="Calibri" w:cs="Calibri"/>
          <w:sz w:val="20"/>
          <w:szCs w:val="20"/>
        </w:rPr>
      </w:pPr>
      <w:r w:rsidRPr="39C2E664">
        <w:rPr>
          <w:rFonts w:ascii="Calibri" w:hAnsi="Calibri" w:cs="Calibri"/>
          <w:sz w:val="20"/>
          <w:szCs w:val="20"/>
        </w:rPr>
        <w:t>* Word count is inclusive of footnotes but exclusive of the bibliography.</w:t>
      </w:r>
    </w:p>
    <w:p w14:paraId="1D62F52E" w14:textId="1DF69D07" w:rsidR="001417BE" w:rsidRDefault="001417BE" w:rsidP="001417BE">
      <w:pPr>
        <w:spacing w:line="360" w:lineRule="auto"/>
        <w:rPr>
          <w:b/>
          <w:bCs/>
          <w:i/>
          <w:iCs/>
          <w:u w:val="single"/>
        </w:rPr>
      </w:pPr>
      <w:r w:rsidRPr="00481842">
        <w:rPr>
          <w:b/>
          <w:bCs/>
          <w:u w:val="single"/>
        </w:rPr>
        <w:t xml:space="preserve">The Progressivist Edward Elgar and His Oratorio, </w:t>
      </w:r>
      <w:r w:rsidRPr="00481842">
        <w:rPr>
          <w:b/>
          <w:bCs/>
          <w:i/>
          <w:iCs/>
          <w:u w:val="single"/>
        </w:rPr>
        <w:t xml:space="preserve">The Dream of </w:t>
      </w:r>
      <w:proofErr w:type="spellStart"/>
      <w:r w:rsidRPr="00481842">
        <w:rPr>
          <w:b/>
          <w:bCs/>
          <w:i/>
          <w:iCs/>
          <w:u w:val="single"/>
        </w:rPr>
        <w:t>Gerontius</w:t>
      </w:r>
      <w:proofErr w:type="spellEnd"/>
    </w:p>
    <w:p w14:paraId="18F2E5CB" w14:textId="77777777" w:rsidR="00E02810" w:rsidRPr="00481842" w:rsidRDefault="00E02810" w:rsidP="001417BE">
      <w:pPr>
        <w:spacing w:line="360" w:lineRule="auto"/>
        <w:rPr>
          <w:b/>
          <w:bCs/>
          <w:u w:val="single"/>
        </w:rPr>
      </w:pPr>
    </w:p>
    <w:p w14:paraId="7864B355" w14:textId="4308C28D" w:rsidR="001417BE" w:rsidRDefault="001417BE" w:rsidP="001417BE">
      <w:pPr>
        <w:spacing w:line="360" w:lineRule="auto"/>
      </w:pPr>
      <w:r>
        <w:tab/>
      </w:r>
      <w:r w:rsidRPr="00481842">
        <w:t>In nineteenth</w:t>
      </w:r>
      <w:r>
        <w:t>-</w:t>
      </w:r>
      <w:r w:rsidRPr="00481842">
        <w:t>century, English composers had been using materials from the Bible</w:t>
      </w:r>
      <w:r>
        <w:t xml:space="preserve"> to write oratorios,</w:t>
      </w:r>
      <w:r w:rsidRPr="00481842">
        <w:t xml:space="preserve"> and </w:t>
      </w:r>
      <w:r>
        <w:t xml:space="preserve">under </w:t>
      </w:r>
      <w:r w:rsidRPr="00481842">
        <w:t>the musical style of Handel and Mendelssohn.</w:t>
      </w:r>
      <w:r w:rsidRPr="00481842">
        <w:rPr>
          <w:rStyle w:val="FootnoteReference"/>
        </w:rPr>
        <w:footnoteReference w:id="1"/>
      </w:r>
      <w:r>
        <w:t xml:space="preserve"> </w:t>
      </w:r>
      <w:r w:rsidRPr="00481842">
        <w:t>Schmitz</w:t>
      </w:r>
      <w:r>
        <w:t xml:space="preserve"> described Britain</w:t>
      </w:r>
      <w:r w:rsidRPr="00481842">
        <w:t xml:space="preserve"> as ‘Das Land </w:t>
      </w:r>
      <w:proofErr w:type="spellStart"/>
      <w:r w:rsidRPr="00481842">
        <w:t>ohne</w:t>
      </w:r>
      <w:proofErr w:type="spellEnd"/>
      <w:r w:rsidRPr="00481842">
        <w:t xml:space="preserve"> </w:t>
      </w:r>
      <w:proofErr w:type="spellStart"/>
      <w:r w:rsidRPr="00481842">
        <w:t>Musik</w:t>
      </w:r>
      <w:proofErr w:type="spellEnd"/>
      <w:r w:rsidRPr="00481842">
        <w:t xml:space="preserve">’ [The Land without </w:t>
      </w:r>
      <w:del w:id="0" w:author="MM" w:date="2020-05-20T11:11:00Z">
        <w:r w:rsidRPr="00481842" w:rsidDel="002D7F20">
          <w:delText>Muisc</w:delText>
        </w:r>
      </w:del>
      <w:ins w:id="1" w:author="MM" w:date="2020-05-20T11:11:00Z">
        <w:r w:rsidR="002D7F20" w:rsidRPr="00481842">
          <w:t>Music</w:t>
        </w:r>
      </w:ins>
      <w:r w:rsidRPr="00481842">
        <w:t>]</w:t>
      </w:r>
      <w:r>
        <w:t xml:space="preserve">, and </w:t>
      </w:r>
      <w:r w:rsidRPr="00481842">
        <w:t>he</w:t>
      </w:r>
      <w:r>
        <w:t xml:space="preserve"> also </w:t>
      </w:r>
      <w:r w:rsidRPr="00481842">
        <w:t>wrote a book discuss</w:t>
      </w:r>
      <w:r>
        <w:t xml:space="preserve">ing </w:t>
      </w:r>
      <w:r w:rsidRPr="00481842">
        <w:t xml:space="preserve">why the English </w:t>
      </w:r>
      <w:ins w:id="2" w:author="MM" w:date="2020-05-20T11:12:00Z">
        <w:r w:rsidR="002D7F20">
          <w:t>we</w:t>
        </w:r>
      </w:ins>
      <w:del w:id="3" w:author="MM" w:date="2020-05-20T11:12:00Z">
        <w:r w:rsidRPr="00481842" w:rsidDel="002D7F20">
          <w:delText>a</w:delText>
        </w:r>
      </w:del>
      <w:r w:rsidRPr="00481842">
        <w:t xml:space="preserve">re </w:t>
      </w:r>
      <w:ins w:id="4" w:author="MM" w:date="2020-05-20T11:12:00Z">
        <w:r w:rsidR="002D7F20">
          <w:t xml:space="preserve">considered </w:t>
        </w:r>
      </w:ins>
      <w:r w:rsidRPr="00481842">
        <w:t>the only cultured nation without its own music.</w:t>
      </w:r>
      <w:r>
        <w:t xml:space="preserve"> However, Elgar was different from other English composers. After the German premiere of </w:t>
      </w:r>
      <w:proofErr w:type="spellStart"/>
      <w:r>
        <w:rPr>
          <w:i/>
          <w:iCs/>
        </w:rPr>
        <w:t>Gerontius</w:t>
      </w:r>
      <w:proofErr w:type="spellEnd"/>
      <w:r>
        <w:t xml:space="preserve">, Strauss hailed Elgar as ‘the first English progressivist’. This essay will discuss what made Elgar a progressivist with his </w:t>
      </w:r>
      <w:proofErr w:type="spellStart"/>
      <w:r>
        <w:rPr>
          <w:i/>
          <w:iCs/>
        </w:rPr>
        <w:t>Gerontius</w:t>
      </w:r>
      <w:proofErr w:type="spellEnd"/>
      <w:r>
        <w:t xml:space="preserve"> and how.</w:t>
      </w:r>
    </w:p>
    <w:p w14:paraId="4A40CAF9" w14:textId="77777777" w:rsidR="001417BE" w:rsidRDefault="001417BE" w:rsidP="001417BE">
      <w:pPr>
        <w:spacing w:line="360" w:lineRule="auto"/>
      </w:pPr>
    </w:p>
    <w:p w14:paraId="32B79F7B" w14:textId="4FEA6CD8" w:rsidR="001417BE" w:rsidRDefault="001417BE" w:rsidP="001417BE">
      <w:pPr>
        <w:spacing w:line="360" w:lineRule="auto"/>
      </w:pPr>
      <w:r>
        <w:tab/>
        <w:t>Traditionally, Oratorios are a musical form that used a setting of sacred story or text and scored for a choir and a small group of instruments, and they are performed for events in church and music festivals in Britain.</w:t>
      </w:r>
      <w:r>
        <w:rPr>
          <w:rStyle w:val="FootnoteReference"/>
        </w:rPr>
        <w:footnoteReference w:id="2"/>
      </w:r>
      <w:r>
        <w:t xml:space="preserve"> According to McGuire, “</w:t>
      </w:r>
      <w:proofErr w:type="spellStart"/>
      <w:r>
        <w:t>laudas</w:t>
      </w:r>
      <w:proofErr w:type="spellEnd"/>
      <w:r>
        <w:t>” and “histories” were the two main types of English oratorio.</w:t>
      </w:r>
      <w:r>
        <w:rPr>
          <w:rStyle w:val="FootnoteReference"/>
        </w:rPr>
        <w:footnoteReference w:id="3"/>
      </w:r>
      <w:r>
        <w:t xml:space="preserve"> Handel’s and Mendelssohn’s oratorios, such as </w:t>
      </w:r>
      <w:r w:rsidRPr="00021340">
        <w:rPr>
          <w:i/>
          <w:iCs/>
        </w:rPr>
        <w:t>Messiah</w:t>
      </w:r>
      <w:r>
        <w:rPr>
          <w:i/>
          <w:iCs/>
        </w:rPr>
        <w:t xml:space="preserve"> </w:t>
      </w:r>
      <w:r>
        <w:t xml:space="preserve">and </w:t>
      </w:r>
      <w:r>
        <w:rPr>
          <w:i/>
          <w:iCs/>
        </w:rPr>
        <w:t>Elijah</w:t>
      </w:r>
      <w:r>
        <w:t>, are representing “</w:t>
      </w:r>
      <w:proofErr w:type="spellStart"/>
      <w:r>
        <w:t>laudas</w:t>
      </w:r>
      <w:proofErr w:type="spellEnd"/>
      <w:r>
        <w:t>”, which applied biblical or biblical-sounding texts in a series of religious prayer in the setting and story.</w:t>
      </w:r>
      <w:r>
        <w:rPr>
          <w:rStyle w:val="FootnoteReference"/>
        </w:rPr>
        <w:footnoteReference w:id="4"/>
      </w:r>
      <w:r>
        <w:t xml:space="preserve"> On the other hand, “history” oratorios were usually set for dramatic events, such as battle, conversion or miracle.</w:t>
      </w:r>
      <w:r>
        <w:rPr>
          <w:rStyle w:val="FootnoteReference"/>
        </w:rPr>
        <w:footnoteReference w:id="5"/>
      </w:r>
      <w:r>
        <w:t xml:space="preserve"> Nevertheless, the difference is not significant and both types contained thoughtful and moral text.</w:t>
      </w:r>
      <w:r>
        <w:rPr>
          <w:rStyle w:val="FootnoteReference"/>
        </w:rPr>
        <w:footnoteReference w:id="6"/>
      </w:r>
      <w:r>
        <w:t xml:space="preserve"> Furthermore, English oratorios in nineteenth-century are strongly identified with Protestant tradition whereas the setting of </w:t>
      </w:r>
      <w:proofErr w:type="spellStart"/>
      <w:r>
        <w:rPr>
          <w:i/>
          <w:iCs/>
        </w:rPr>
        <w:t>Gerontius</w:t>
      </w:r>
      <w:proofErr w:type="spellEnd"/>
      <w:r>
        <w:t xml:space="preserve"> is based on a </w:t>
      </w:r>
      <w:ins w:id="5" w:author="MM" w:date="2020-05-20T11:12:00Z">
        <w:r w:rsidR="002D7F20">
          <w:t>R</w:t>
        </w:r>
      </w:ins>
      <w:del w:id="6" w:author="MM" w:date="2020-05-20T11:12:00Z">
        <w:r w:rsidDel="002D7F20">
          <w:delText>r</w:delText>
        </w:r>
      </w:del>
      <w:r>
        <w:t xml:space="preserve">oman </w:t>
      </w:r>
      <w:ins w:id="7" w:author="MM" w:date="2020-05-20T11:12:00Z">
        <w:r w:rsidR="002D7F20">
          <w:t>C</w:t>
        </w:r>
      </w:ins>
      <w:del w:id="8" w:author="MM" w:date="2020-05-20T11:12:00Z">
        <w:r w:rsidDel="002D7F20">
          <w:delText>c</w:delText>
        </w:r>
      </w:del>
      <w:r>
        <w:t>atholic poem by John Henry Newman written in 1866. It relates the journey of a religious man’s soul to his judgement before God and settling into purgatory.</w:t>
      </w:r>
      <w:r>
        <w:rPr>
          <w:rStyle w:val="FootnoteReference"/>
        </w:rPr>
        <w:footnoteReference w:id="7"/>
      </w:r>
      <w:r>
        <w:t xml:space="preserve"> The committee of the Birmingham </w:t>
      </w:r>
      <w:r>
        <w:lastRenderedPageBreak/>
        <w:t>music festival, which was a Protestant festival tradition, did not against to the Newman’s poem.</w:t>
      </w:r>
      <w:r>
        <w:rPr>
          <w:rStyle w:val="FootnoteReference"/>
        </w:rPr>
        <w:footnoteReference w:id="8"/>
      </w:r>
      <w:r>
        <w:t xml:space="preserve"> Additionally, all the </w:t>
      </w:r>
      <w:ins w:id="9" w:author="MM" w:date="2020-05-20T11:13:00Z">
        <w:r w:rsidR="002D7F20">
          <w:t xml:space="preserve">other </w:t>
        </w:r>
      </w:ins>
      <w:r>
        <w:t xml:space="preserve">oratorios by Elgar </w:t>
      </w:r>
      <w:del w:id="10" w:author="MM" w:date="2020-05-20T11:13:00Z">
        <w:r w:rsidDel="002D7F20">
          <w:delText xml:space="preserve">are </w:delText>
        </w:r>
      </w:del>
      <w:r>
        <w:t>fell into the category of “history” oratorios.</w:t>
      </w:r>
      <w:r>
        <w:rPr>
          <w:rStyle w:val="FootnoteReference"/>
        </w:rPr>
        <w:footnoteReference w:id="9"/>
      </w:r>
      <w:r>
        <w:t xml:space="preserve"> Also, Elgar’s oratorios tend to focus on the psychological aspect of characters, instead of introducing a dramatic situation with a spiritual frame</w:t>
      </w:r>
      <w:commentRangeStart w:id="11"/>
      <w:r>
        <w:t>.</w:t>
      </w:r>
      <w:commentRangeEnd w:id="11"/>
      <w:r w:rsidR="002D7F20">
        <w:rPr>
          <w:rStyle w:val="CommentReference"/>
        </w:rPr>
        <w:commentReference w:id="11"/>
      </w:r>
      <w:r>
        <w:rPr>
          <w:rStyle w:val="FootnoteReference"/>
        </w:rPr>
        <w:footnoteReference w:id="10"/>
      </w:r>
    </w:p>
    <w:p w14:paraId="496DF02C" w14:textId="77777777" w:rsidR="001417BE" w:rsidRDefault="001417BE" w:rsidP="001417BE">
      <w:pPr>
        <w:spacing w:line="360" w:lineRule="auto"/>
      </w:pPr>
    </w:p>
    <w:p w14:paraId="19A3B48F" w14:textId="77777777" w:rsidR="001417BE" w:rsidRPr="00AA2F68" w:rsidRDefault="001417BE" w:rsidP="001417BE">
      <w:pPr>
        <w:spacing w:line="360" w:lineRule="auto"/>
      </w:pPr>
      <w:r>
        <w:tab/>
        <w:t xml:space="preserve">The first performance of </w:t>
      </w:r>
      <w:proofErr w:type="spellStart"/>
      <w:r>
        <w:rPr>
          <w:i/>
          <w:iCs/>
        </w:rPr>
        <w:t>Gerontius</w:t>
      </w:r>
      <w:proofErr w:type="spellEnd"/>
      <w:r>
        <w:t xml:space="preserve"> in Birmingham music festival was nearly a failure, as the amateur choir underestimated the complexity of such innovative work and did not expect it from a semi-professional festival tradition especially.</w:t>
      </w:r>
      <w:r>
        <w:rPr>
          <w:rStyle w:val="FootnoteReference"/>
        </w:rPr>
        <w:footnoteReference w:id="11"/>
      </w:r>
      <w:r>
        <w:t xml:space="preserve"> For example, the famous Demons’ Chorus from </w:t>
      </w:r>
      <w:proofErr w:type="spellStart"/>
      <w:r>
        <w:rPr>
          <w:i/>
          <w:iCs/>
        </w:rPr>
        <w:t>Gerontius</w:t>
      </w:r>
      <w:proofErr w:type="spellEnd"/>
      <w:r>
        <w:t xml:space="preserve"> contained some difficult leaps, it was nearly impossible for choir to sing. Apart from that, there were other reasons why the first performance was a disaster. Firstly, the chorusmaster Swinnerton Heap had died suddenly during the preparation.</w:t>
      </w:r>
      <w:r>
        <w:rPr>
          <w:rStyle w:val="FootnoteReference"/>
        </w:rPr>
        <w:footnoteReference w:id="12"/>
      </w:r>
      <w:r>
        <w:t xml:space="preserve"> Secondly, the conductor Richter had a heavy workload with extra rehearsals and preparation with the scores and parts.</w:t>
      </w:r>
      <w:r>
        <w:rPr>
          <w:rStyle w:val="FootnoteReference"/>
        </w:rPr>
        <w:footnoteReference w:id="13"/>
      </w:r>
      <w:r>
        <w:t xml:space="preserve"> Thirdly, Elgar insulted the choir during the rehearsal due to they were not taking it seriously, which caused bitterness.</w:t>
      </w:r>
      <w:r>
        <w:rPr>
          <w:rStyle w:val="FootnoteReference"/>
        </w:rPr>
        <w:footnoteReference w:id="14"/>
      </w:r>
      <w:r>
        <w:t xml:space="preserve"> Lastly, the soloists were not the perfect fit for the roles</w:t>
      </w:r>
      <w:commentRangeStart w:id="14"/>
      <w:r>
        <w:t>.</w:t>
      </w:r>
      <w:commentRangeEnd w:id="14"/>
      <w:r w:rsidR="002D7F20">
        <w:rPr>
          <w:rStyle w:val="CommentReference"/>
        </w:rPr>
        <w:commentReference w:id="14"/>
      </w:r>
      <w:r>
        <w:rPr>
          <w:rStyle w:val="FootnoteReference"/>
        </w:rPr>
        <w:footnoteReference w:id="15"/>
      </w:r>
      <w:r>
        <w:t xml:space="preserve"> Hence, the first performance of </w:t>
      </w:r>
      <w:proofErr w:type="spellStart"/>
      <w:r>
        <w:rPr>
          <w:i/>
          <w:iCs/>
        </w:rPr>
        <w:t>Gerontius</w:t>
      </w:r>
      <w:proofErr w:type="spellEnd"/>
      <w:r>
        <w:t xml:space="preserve"> had disappointed Elgar deeply, and he wrote to his friend Jaeger: ‘I always said God was against art…I have allowed my heart to open once – it is now shut against every religious feeling’.</w:t>
      </w:r>
      <w:r>
        <w:rPr>
          <w:rStyle w:val="FootnoteReference"/>
        </w:rPr>
        <w:footnoteReference w:id="16"/>
      </w:r>
      <w:r>
        <w:t xml:space="preserve"> But, the performance of </w:t>
      </w:r>
      <w:proofErr w:type="spellStart"/>
      <w:r>
        <w:rPr>
          <w:i/>
          <w:iCs/>
        </w:rPr>
        <w:t>Gerontius</w:t>
      </w:r>
      <w:proofErr w:type="spellEnd"/>
      <w:r>
        <w:t xml:space="preserve"> in </w:t>
      </w:r>
      <w:r w:rsidRPr="00014679">
        <w:t>Düsseldorf</w:t>
      </w:r>
      <w:r>
        <w:t xml:space="preserve"> in 1902 was highly successful and greatly impressed Strauss.</w:t>
      </w:r>
      <w:r>
        <w:rPr>
          <w:rStyle w:val="FootnoteReference"/>
        </w:rPr>
        <w:footnoteReference w:id="17"/>
      </w:r>
      <w:r>
        <w:t xml:space="preserve"> </w:t>
      </w:r>
    </w:p>
    <w:p w14:paraId="38528CFE" w14:textId="77777777" w:rsidR="001417BE" w:rsidRDefault="001417BE" w:rsidP="001417BE">
      <w:pPr>
        <w:spacing w:line="360" w:lineRule="auto"/>
      </w:pPr>
    </w:p>
    <w:p w14:paraId="51F7CB35" w14:textId="77777777" w:rsidR="001417BE" w:rsidRDefault="001417BE" w:rsidP="001417BE">
      <w:pPr>
        <w:spacing w:line="360" w:lineRule="auto"/>
      </w:pPr>
      <w:r>
        <w:tab/>
        <w:t xml:space="preserve">The orchestration and the score of </w:t>
      </w:r>
      <w:proofErr w:type="spellStart"/>
      <w:r>
        <w:rPr>
          <w:i/>
          <w:iCs/>
        </w:rPr>
        <w:t>Gerontius</w:t>
      </w:r>
      <w:proofErr w:type="spellEnd"/>
      <w:r>
        <w:t xml:space="preserve"> are the fullest and most complicated in English music of the time.</w:t>
      </w:r>
      <w:r>
        <w:rPr>
          <w:rStyle w:val="FootnoteReference"/>
        </w:rPr>
        <w:footnoteReference w:id="18"/>
      </w:r>
      <w:r>
        <w:t xml:space="preserve"> It is a score for a full-size orchestra, three </w:t>
      </w:r>
      <w:r>
        <w:lastRenderedPageBreak/>
        <w:t>choirs, soloists and an organ. In the history, there are no English choral works had such prominent orchestra part and there are no English oratorios had soloists, chorus and orchestra been blended so stupendous.</w:t>
      </w:r>
      <w:r>
        <w:rPr>
          <w:rStyle w:val="FootnoteReference"/>
        </w:rPr>
        <w:footnoteReference w:id="19"/>
      </w:r>
      <w:r>
        <w:t xml:space="preserve"> The Wagnerian operatic prelude has shown many innovative ideas, for example, </w:t>
      </w:r>
      <w:commentRangeStart w:id="19"/>
      <w:r>
        <w:t>it is formed in formlessness and create the sonic representation of the musical world</w:t>
      </w:r>
      <w:commentRangeEnd w:id="19"/>
      <w:r w:rsidR="002D7F20">
        <w:rPr>
          <w:rStyle w:val="CommentReference"/>
        </w:rPr>
        <w:commentReference w:id="19"/>
      </w:r>
      <w:r>
        <w:t>.</w:t>
      </w:r>
      <w:r>
        <w:rPr>
          <w:rStyle w:val="FootnoteReference"/>
        </w:rPr>
        <w:footnoteReference w:id="20"/>
      </w:r>
      <w:r>
        <w:t xml:space="preserve"> Also, It introduces many different representative themes can be found later in the work, such as Judgement, Fear, Prayer, Sleep, Miserere, Despair.</w:t>
      </w:r>
      <w:r>
        <w:rPr>
          <w:rStyle w:val="FootnoteReference"/>
        </w:rPr>
        <w:footnoteReference w:id="21"/>
      </w:r>
    </w:p>
    <w:p w14:paraId="2A3B8F6A" w14:textId="77777777" w:rsidR="001417BE" w:rsidRPr="008863B8" w:rsidRDefault="001417BE" w:rsidP="001417BE">
      <w:pPr>
        <w:pStyle w:val="Caption"/>
        <w:keepNext/>
        <w:spacing w:line="360" w:lineRule="auto"/>
        <w:rPr>
          <w:rFonts w:ascii="Times New Roman" w:hAnsi="Times New Roman" w:cs="Times New Roman"/>
          <w:color w:val="auto"/>
        </w:rPr>
      </w:pPr>
      <w:r w:rsidRPr="008863B8">
        <w:rPr>
          <w:rFonts w:ascii="Times New Roman" w:hAnsi="Times New Roman" w:cs="Times New Roman"/>
          <w:i w:val="0"/>
          <w:color w:val="auto"/>
        </w:rPr>
        <w:t>Figure 1</w:t>
      </w:r>
      <w:r>
        <w:rPr>
          <w:rFonts w:ascii="Times New Roman" w:hAnsi="Times New Roman" w:cs="Times New Roman"/>
          <w:i w:val="0"/>
          <w:color w:val="auto"/>
        </w:rPr>
        <w:tab/>
        <w:t>Elgar</w:t>
      </w:r>
      <w:r w:rsidRPr="008863B8">
        <w:rPr>
          <w:rFonts w:ascii="Times New Roman" w:hAnsi="Times New Roman" w:cs="Times New Roman"/>
          <w:i w:val="0"/>
          <w:color w:val="auto"/>
        </w:rPr>
        <w:t>,</w:t>
      </w:r>
      <w:r>
        <w:rPr>
          <w:rFonts w:ascii="Times New Roman" w:hAnsi="Times New Roman" w:cs="Times New Roman"/>
          <w:i w:val="0"/>
          <w:color w:val="auto"/>
        </w:rPr>
        <w:t xml:space="preserve"> </w:t>
      </w:r>
      <w:r>
        <w:rPr>
          <w:rFonts w:ascii="Times New Roman" w:hAnsi="Times New Roman" w:cs="Times New Roman"/>
          <w:iCs w:val="0"/>
          <w:color w:val="auto"/>
        </w:rPr>
        <w:t xml:space="preserve">The Dream of </w:t>
      </w:r>
      <w:proofErr w:type="spellStart"/>
      <w:r>
        <w:rPr>
          <w:rFonts w:ascii="Times New Roman" w:hAnsi="Times New Roman" w:cs="Times New Roman"/>
          <w:color w:val="auto"/>
        </w:rPr>
        <w:t>Gerontius</w:t>
      </w:r>
      <w:proofErr w:type="spellEnd"/>
      <w:r w:rsidRPr="008863B8">
        <w:rPr>
          <w:rFonts w:ascii="Times New Roman" w:hAnsi="Times New Roman" w:cs="Times New Roman"/>
          <w:i w:val="0"/>
          <w:noProof/>
          <w:color w:val="auto"/>
        </w:rPr>
        <w:t xml:space="preserve">, </w:t>
      </w:r>
      <w:r>
        <w:rPr>
          <w:rFonts w:ascii="Times New Roman" w:hAnsi="Times New Roman" w:cs="Times New Roman"/>
          <w:i w:val="0"/>
          <w:noProof/>
          <w:color w:val="auto"/>
        </w:rPr>
        <w:t>the Theme of Judgement</w:t>
      </w:r>
    </w:p>
    <w:p w14:paraId="49F9A335" w14:textId="77777777" w:rsidR="001417BE" w:rsidRPr="002725B6" w:rsidRDefault="001417BE" w:rsidP="001417BE">
      <w:pPr>
        <w:keepNext/>
        <w:spacing w:line="360" w:lineRule="auto"/>
      </w:pPr>
      <w:r>
        <w:rPr>
          <w:noProof/>
        </w:rPr>
        <w:drawing>
          <wp:inline distT="0" distB="0" distL="0" distR="0" wp14:anchorId="1BDFB136" wp14:editId="6F9E1E29">
            <wp:extent cx="5729605" cy="1597025"/>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1597025"/>
                    </a:xfrm>
                    <a:prstGeom prst="rect">
                      <a:avLst/>
                    </a:prstGeom>
                    <a:noFill/>
                    <a:ln>
                      <a:noFill/>
                    </a:ln>
                  </pic:spPr>
                </pic:pic>
              </a:graphicData>
            </a:graphic>
          </wp:inline>
        </w:drawing>
      </w:r>
    </w:p>
    <w:p w14:paraId="08F70FF5" w14:textId="77777777" w:rsidR="001417BE" w:rsidRPr="008863B8" w:rsidRDefault="001417BE" w:rsidP="001417BE">
      <w:pPr>
        <w:pStyle w:val="Caption"/>
        <w:keepNext/>
        <w:spacing w:line="360" w:lineRule="auto"/>
        <w:rPr>
          <w:rFonts w:ascii="Times New Roman" w:hAnsi="Times New Roman" w:cs="Times New Roman"/>
          <w:color w:val="auto"/>
        </w:rPr>
      </w:pPr>
      <w:r w:rsidRPr="008863B8">
        <w:rPr>
          <w:rFonts w:ascii="Times New Roman" w:hAnsi="Times New Roman" w:cs="Times New Roman"/>
          <w:i w:val="0"/>
          <w:color w:val="auto"/>
        </w:rPr>
        <w:t xml:space="preserve">Figure </w:t>
      </w:r>
      <w:r>
        <w:rPr>
          <w:rFonts w:ascii="Times New Roman" w:hAnsi="Times New Roman" w:cs="Times New Roman"/>
          <w:i w:val="0"/>
          <w:color w:val="auto"/>
        </w:rPr>
        <w:t>2</w:t>
      </w:r>
      <w:r>
        <w:rPr>
          <w:rFonts w:ascii="Times New Roman" w:hAnsi="Times New Roman" w:cs="Times New Roman"/>
          <w:i w:val="0"/>
          <w:color w:val="auto"/>
        </w:rPr>
        <w:tab/>
        <w:t>Elgar</w:t>
      </w:r>
      <w:r w:rsidRPr="008863B8">
        <w:rPr>
          <w:rFonts w:ascii="Times New Roman" w:hAnsi="Times New Roman" w:cs="Times New Roman"/>
          <w:i w:val="0"/>
          <w:color w:val="auto"/>
        </w:rPr>
        <w:t>,</w:t>
      </w:r>
      <w:r>
        <w:rPr>
          <w:rFonts w:ascii="Times New Roman" w:hAnsi="Times New Roman" w:cs="Times New Roman"/>
          <w:i w:val="0"/>
          <w:color w:val="auto"/>
        </w:rPr>
        <w:t xml:space="preserve"> </w:t>
      </w:r>
      <w:r>
        <w:rPr>
          <w:rFonts w:ascii="Times New Roman" w:hAnsi="Times New Roman" w:cs="Times New Roman"/>
          <w:iCs w:val="0"/>
          <w:color w:val="auto"/>
        </w:rPr>
        <w:t xml:space="preserve">The Dream of </w:t>
      </w:r>
      <w:proofErr w:type="spellStart"/>
      <w:r>
        <w:rPr>
          <w:rFonts w:ascii="Times New Roman" w:hAnsi="Times New Roman" w:cs="Times New Roman"/>
          <w:color w:val="auto"/>
        </w:rPr>
        <w:t>Gerontius</w:t>
      </w:r>
      <w:proofErr w:type="spellEnd"/>
      <w:r w:rsidRPr="008863B8">
        <w:rPr>
          <w:rFonts w:ascii="Times New Roman" w:hAnsi="Times New Roman" w:cs="Times New Roman"/>
          <w:i w:val="0"/>
          <w:noProof/>
          <w:color w:val="auto"/>
        </w:rPr>
        <w:t xml:space="preserve">, </w:t>
      </w:r>
      <w:r>
        <w:rPr>
          <w:rFonts w:ascii="Times New Roman" w:hAnsi="Times New Roman" w:cs="Times New Roman"/>
          <w:i w:val="0"/>
          <w:noProof/>
          <w:color w:val="auto"/>
        </w:rPr>
        <w:t>the Theme of Fear</w:t>
      </w:r>
    </w:p>
    <w:p w14:paraId="092BEC78" w14:textId="77777777" w:rsidR="001417BE" w:rsidRDefault="001417BE" w:rsidP="001417BE">
      <w:pPr>
        <w:spacing w:line="360" w:lineRule="auto"/>
      </w:pPr>
      <w:r>
        <w:rPr>
          <w:noProof/>
        </w:rPr>
        <w:drawing>
          <wp:inline distT="0" distB="0" distL="0" distR="0" wp14:anchorId="1FF7F7EB" wp14:editId="06EEB0F1">
            <wp:extent cx="3895090" cy="1264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090" cy="1264920"/>
                    </a:xfrm>
                    <a:prstGeom prst="rect">
                      <a:avLst/>
                    </a:prstGeom>
                    <a:noFill/>
                    <a:ln>
                      <a:noFill/>
                    </a:ln>
                  </pic:spPr>
                </pic:pic>
              </a:graphicData>
            </a:graphic>
          </wp:inline>
        </w:drawing>
      </w:r>
    </w:p>
    <w:p w14:paraId="751B6F7D" w14:textId="77777777" w:rsidR="001417BE" w:rsidRPr="008863B8" w:rsidRDefault="001417BE" w:rsidP="001417BE">
      <w:pPr>
        <w:pStyle w:val="Caption"/>
        <w:keepNext/>
        <w:spacing w:line="360" w:lineRule="auto"/>
        <w:rPr>
          <w:rFonts w:ascii="Times New Roman" w:hAnsi="Times New Roman" w:cs="Times New Roman"/>
          <w:color w:val="auto"/>
        </w:rPr>
      </w:pPr>
      <w:r w:rsidRPr="008863B8">
        <w:rPr>
          <w:rFonts w:ascii="Times New Roman" w:hAnsi="Times New Roman" w:cs="Times New Roman"/>
          <w:i w:val="0"/>
          <w:color w:val="auto"/>
        </w:rPr>
        <w:t xml:space="preserve">Figure </w:t>
      </w:r>
      <w:r>
        <w:rPr>
          <w:rFonts w:ascii="Times New Roman" w:hAnsi="Times New Roman" w:cs="Times New Roman"/>
          <w:i w:val="0"/>
          <w:color w:val="auto"/>
        </w:rPr>
        <w:t>3</w:t>
      </w:r>
      <w:r>
        <w:rPr>
          <w:rFonts w:ascii="Times New Roman" w:hAnsi="Times New Roman" w:cs="Times New Roman"/>
          <w:i w:val="0"/>
          <w:color w:val="auto"/>
        </w:rPr>
        <w:tab/>
        <w:t>Elgar</w:t>
      </w:r>
      <w:r w:rsidRPr="008863B8">
        <w:rPr>
          <w:rFonts w:ascii="Times New Roman" w:hAnsi="Times New Roman" w:cs="Times New Roman"/>
          <w:i w:val="0"/>
          <w:color w:val="auto"/>
        </w:rPr>
        <w:t>,</w:t>
      </w:r>
      <w:r>
        <w:rPr>
          <w:rFonts w:ascii="Times New Roman" w:hAnsi="Times New Roman" w:cs="Times New Roman"/>
          <w:i w:val="0"/>
          <w:color w:val="auto"/>
        </w:rPr>
        <w:t xml:space="preserve"> </w:t>
      </w:r>
      <w:r>
        <w:rPr>
          <w:rFonts w:ascii="Times New Roman" w:hAnsi="Times New Roman" w:cs="Times New Roman"/>
          <w:iCs w:val="0"/>
          <w:color w:val="auto"/>
        </w:rPr>
        <w:t xml:space="preserve">The Dream of </w:t>
      </w:r>
      <w:proofErr w:type="spellStart"/>
      <w:r>
        <w:rPr>
          <w:rFonts w:ascii="Times New Roman" w:hAnsi="Times New Roman" w:cs="Times New Roman"/>
          <w:color w:val="auto"/>
        </w:rPr>
        <w:t>Gerontius</w:t>
      </w:r>
      <w:proofErr w:type="spellEnd"/>
      <w:r w:rsidRPr="008863B8">
        <w:rPr>
          <w:rFonts w:ascii="Times New Roman" w:hAnsi="Times New Roman" w:cs="Times New Roman"/>
          <w:i w:val="0"/>
          <w:noProof/>
          <w:color w:val="auto"/>
        </w:rPr>
        <w:t xml:space="preserve">, </w:t>
      </w:r>
      <w:r>
        <w:rPr>
          <w:rFonts w:ascii="Times New Roman" w:hAnsi="Times New Roman" w:cs="Times New Roman"/>
          <w:i w:val="0"/>
          <w:noProof/>
          <w:color w:val="auto"/>
        </w:rPr>
        <w:t>the Theme of Prayer</w:t>
      </w:r>
    </w:p>
    <w:p w14:paraId="3890FB95" w14:textId="77777777" w:rsidR="001417BE" w:rsidRDefault="001417BE" w:rsidP="001417BE">
      <w:pPr>
        <w:spacing w:line="360" w:lineRule="auto"/>
      </w:pPr>
      <w:r>
        <w:rPr>
          <w:noProof/>
        </w:rPr>
        <w:drawing>
          <wp:inline distT="0" distB="0" distL="0" distR="0" wp14:anchorId="0E06B45E" wp14:editId="32423112">
            <wp:extent cx="3228975" cy="1024064"/>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3755" cy="1044609"/>
                    </a:xfrm>
                    <a:prstGeom prst="rect">
                      <a:avLst/>
                    </a:prstGeom>
                    <a:noFill/>
                    <a:ln>
                      <a:noFill/>
                    </a:ln>
                  </pic:spPr>
                </pic:pic>
              </a:graphicData>
            </a:graphic>
          </wp:inline>
        </w:drawing>
      </w:r>
    </w:p>
    <w:p w14:paraId="2D104FA2" w14:textId="77777777" w:rsidR="001417BE" w:rsidRPr="008863B8" w:rsidRDefault="001417BE" w:rsidP="001417BE">
      <w:pPr>
        <w:pStyle w:val="Caption"/>
        <w:keepNext/>
        <w:spacing w:line="360" w:lineRule="auto"/>
        <w:rPr>
          <w:rFonts w:ascii="Times New Roman" w:hAnsi="Times New Roman" w:cs="Times New Roman"/>
          <w:color w:val="auto"/>
        </w:rPr>
      </w:pPr>
      <w:r w:rsidRPr="008863B8">
        <w:rPr>
          <w:rFonts w:ascii="Times New Roman" w:hAnsi="Times New Roman" w:cs="Times New Roman"/>
          <w:i w:val="0"/>
          <w:color w:val="auto"/>
        </w:rPr>
        <w:lastRenderedPageBreak/>
        <w:t xml:space="preserve">Figure </w:t>
      </w:r>
      <w:r>
        <w:rPr>
          <w:rFonts w:ascii="Times New Roman" w:hAnsi="Times New Roman" w:cs="Times New Roman"/>
          <w:i w:val="0"/>
          <w:color w:val="auto"/>
        </w:rPr>
        <w:t>4</w:t>
      </w:r>
      <w:r>
        <w:rPr>
          <w:rFonts w:ascii="Times New Roman" w:hAnsi="Times New Roman" w:cs="Times New Roman"/>
          <w:i w:val="0"/>
          <w:color w:val="auto"/>
        </w:rPr>
        <w:tab/>
        <w:t>Elgar</w:t>
      </w:r>
      <w:r w:rsidRPr="008863B8">
        <w:rPr>
          <w:rFonts w:ascii="Times New Roman" w:hAnsi="Times New Roman" w:cs="Times New Roman"/>
          <w:i w:val="0"/>
          <w:color w:val="auto"/>
        </w:rPr>
        <w:t>,</w:t>
      </w:r>
      <w:r>
        <w:rPr>
          <w:rFonts w:ascii="Times New Roman" w:hAnsi="Times New Roman" w:cs="Times New Roman"/>
          <w:i w:val="0"/>
          <w:color w:val="auto"/>
        </w:rPr>
        <w:t xml:space="preserve"> </w:t>
      </w:r>
      <w:r>
        <w:rPr>
          <w:rFonts w:ascii="Times New Roman" w:hAnsi="Times New Roman" w:cs="Times New Roman"/>
          <w:iCs w:val="0"/>
          <w:color w:val="auto"/>
        </w:rPr>
        <w:t xml:space="preserve">The Dream of </w:t>
      </w:r>
      <w:proofErr w:type="spellStart"/>
      <w:r>
        <w:rPr>
          <w:rFonts w:ascii="Times New Roman" w:hAnsi="Times New Roman" w:cs="Times New Roman"/>
          <w:color w:val="auto"/>
        </w:rPr>
        <w:t>Gerontius</w:t>
      </w:r>
      <w:proofErr w:type="spellEnd"/>
      <w:r w:rsidRPr="008863B8">
        <w:rPr>
          <w:rFonts w:ascii="Times New Roman" w:hAnsi="Times New Roman" w:cs="Times New Roman"/>
          <w:i w:val="0"/>
          <w:noProof/>
          <w:color w:val="auto"/>
        </w:rPr>
        <w:t xml:space="preserve">, </w:t>
      </w:r>
      <w:r>
        <w:rPr>
          <w:rFonts w:ascii="Times New Roman" w:hAnsi="Times New Roman" w:cs="Times New Roman"/>
          <w:i w:val="0"/>
          <w:noProof/>
          <w:color w:val="auto"/>
        </w:rPr>
        <w:t>the Theme of Sleep</w:t>
      </w:r>
    </w:p>
    <w:p w14:paraId="65CBBEC9" w14:textId="77777777" w:rsidR="001417BE" w:rsidRDefault="001417BE" w:rsidP="001417BE">
      <w:pPr>
        <w:spacing w:line="360" w:lineRule="auto"/>
      </w:pPr>
      <w:r>
        <w:rPr>
          <w:noProof/>
        </w:rPr>
        <w:drawing>
          <wp:inline distT="0" distB="0" distL="0" distR="0" wp14:anchorId="30615ED9" wp14:editId="22808679">
            <wp:extent cx="5142230" cy="13004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2230" cy="1300480"/>
                    </a:xfrm>
                    <a:prstGeom prst="rect">
                      <a:avLst/>
                    </a:prstGeom>
                    <a:noFill/>
                    <a:ln>
                      <a:noFill/>
                    </a:ln>
                  </pic:spPr>
                </pic:pic>
              </a:graphicData>
            </a:graphic>
          </wp:inline>
        </w:drawing>
      </w:r>
    </w:p>
    <w:p w14:paraId="5463030E" w14:textId="77777777" w:rsidR="001417BE" w:rsidRPr="008863B8" w:rsidRDefault="001417BE" w:rsidP="001417BE">
      <w:pPr>
        <w:pStyle w:val="Caption"/>
        <w:keepNext/>
        <w:spacing w:line="360" w:lineRule="auto"/>
        <w:rPr>
          <w:rFonts w:ascii="Times New Roman" w:hAnsi="Times New Roman" w:cs="Times New Roman"/>
          <w:color w:val="auto"/>
        </w:rPr>
      </w:pPr>
      <w:r w:rsidRPr="008863B8">
        <w:rPr>
          <w:rFonts w:ascii="Times New Roman" w:hAnsi="Times New Roman" w:cs="Times New Roman"/>
          <w:i w:val="0"/>
          <w:color w:val="auto"/>
        </w:rPr>
        <w:t xml:space="preserve">Figure </w:t>
      </w:r>
      <w:r>
        <w:rPr>
          <w:rFonts w:ascii="Times New Roman" w:hAnsi="Times New Roman" w:cs="Times New Roman"/>
          <w:i w:val="0"/>
          <w:color w:val="auto"/>
        </w:rPr>
        <w:t>5</w:t>
      </w:r>
      <w:r>
        <w:rPr>
          <w:rFonts w:ascii="Times New Roman" w:hAnsi="Times New Roman" w:cs="Times New Roman"/>
          <w:i w:val="0"/>
          <w:color w:val="auto"/>
        </w:rPr>
        <w:tab/>
        <w:t>Elgar</w:t>
      </w:r>
      <w:r w:rsidRPr="008863B8">
        <w:rPr>
          <w:rFonts w:ascii="Times New Roman" w:hAnsi="Times New Roman" w:cs="Times New Roman"/>
          <w:i w:val="0"/>
          <w:color w:val="auto"/>
        </w:rPr>
        <w:t>,</w:t>
      </w:r>
      <w:r>
        <w:rPr>
          <w:rFonts w:ascii="Times New Roman" w:hAnsi="Times New Roman" w:cs="Times New Roman"/>
          <w:i w:val="0"/>
          <w:color w:val="auto"/>
        </w:rPr>
        <w:t xml:space="preserve"> </w:t>
      </w:r>
      <w:r>
        <w:rPr>
          <w:rFonts w:ascii="Times New Roman" w:hAnsi="Times New Roman" w:cs="Times New Roman"/>
          <w:iCs w:val="0"/>
          <w:color w:val="auto"/>
        </w:rPr>
        <w:t xml:space="preserve">The Dream of </w:t>
      </w:r>
      <w:proofErr w:type="spellStart"/>
      <w:r>
        <w:rPr>
          <w:rFonts w:ascii="Times New Roman" w:hAnsi="Times New Roman" w:cs="Times New Roman"/>
          <w:color w:val="auto"/>
        </w:rPr>
        <w:t>Gerontius</w:t>
      </w:r>
      <w:proofErr w:type="spellEnd"/>
      <w:r w:rsidRPr="008863B8">
        <w:rPr>
          <w:rFonts w:ascii="Times New Roman" w:hAnsi="Times New Roman" w:cs="Times New Roman"/>
          <w:i w:val="0"/>
          <w:noProof/>
          <w:color w:val="auto"/>
        </w:rPr>
        <w:t xml:space="preserve">, </w:t>
      </w:r>
      <w:r>
        <w:rPr>
          <w:rFonts w:ascii="Times New Roman" w:hAnsi="Times New Roman" w:cs="Times New Roman"/>
          <w:i w:val="0"/>
          <w:noProof/>
          <w:color w:val="auto"/>
        </w:rPr>
        <w:t>the Theme of Miserere</w:t>
      </w:r>
    </w:p>
    <w:p w14:paraId="75790859" w14:textId="77777777" w:rsidR="001417BE" w:rsidRDefault="001417BE" w:rsidP="001417BE">
      <w:pPr>
        <w:spacing w:line="360" w:lineRule="auto"/>
      </w:pPr>
      <w:r>
        <w:rPr>
          <w:noProof/>
        </w:rPr>
        <w:drawing>
          <wp:inline distT="0" distB="0" distL="0" distR="0" wp14:anchorId="37B3890E" wp14:editId="7D9DA14B">
            <wp:extent cx="4197985" cy="997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7985" cy="997585"/>
                    </a:xfrm>
                    <a:prstGeom prst="rect">
                      <a:avLst/>
                    </a:prstGeom>
                    <a:noFill/>
                    <a:ln>
                      <a:noFill/>
                    </a:ln>
                  </pic:spPr>
                </pic:pic>
              </a:graphicData>
            </a:graphic>
          </wp:inline>
        </w:drawing>
      </w:r>
    </w:p>
    <w:p w14:paraId="3F423D7C" w14:textId="77777777" w:rsidR="001417BE" w:rsidRDefault="001417BE" w:rsidP="001417BE">
      <w:pPr>
        <w:pStyle w:val="Caption"/>
        <w:keepNext/>
        <w:spacing w:line="360" w:lineRule="auto"/>
        <w:rPr>
          <w:rFonts w:ascii="Times New Roman" w:hAnsi="Times New Roman" w:cs="Times New Roman"/>
          <w:i w:val="0"/>
          <w:color w:val="auto"/>
        </w:rPr>
      </w:pPr>
    </w:p>
    <w:p w14:paraId="6B3DA153" w14:textId="77777777" w:rsidR="001417BE" w:rsidRPr="008863B8" w:rsidRDefault="001417BE" w:rsidP="001417BE">
      <w:pPr>
        <w:pStyle w:val="Caption"/>
        <w:keepNext/>
        <w:spacing w:line="360" w:lineRule="auto"/>
        <w:rPr>
          <w:rFonts w:ascii="Times New Roman" w:hAnsi="Times New Roman" w:cs="Times New Roman"/>
          <w:color w:val="auto"/>
        </w:rPr>
      </w:pPr>
      <w:r w:rsidRPr="008863B8">
        <w:rPr>
          <w:rFonts w:ascii="Times New Roman" w:hAnsi="Times New Roman" w:cs="Times New Roman"/>
          <w:i w:val="0"/>
          <w:color w:val="auto"/>
        </w:rPr>
        <w:t xml:space="preserve">Figure </w:t>
      </w:r>
      <w:r>
        <w:rPr>
          <w:rFonts w:ascii="Times New Roman" w:hAnsi="Times New Roman" w:cs="Times New Roman"/>
          <w:i w:val="0"/>
          <w:color w:val="auto"/>
        </w:rPr>
        <w:t>6</w:t>
      </w:r>
      <w:r>
        <w:rPr>
          <w:rFonts w:ascii="Times New Roman" w:hAnsi="Times New Roman" w:cs="Times New Roman"/>
          <w:i w:val="0"/>
          <w:color w:val="auto"/>
        </w:rPr>
        <w:tab/>
        <w:t>Elgar</w:t>
      </w:r>
      <w:r w:rsidRPr="008863B8">
        <w:rPr>
          <w:rFonts w:ascii="Times New Roman" w:hAnsi="Times New Roman" w:cs="Times New Roman"/>
          <w:i w:val="0"/>
          <w:color w:val="auto"/>
        </w:rPr>
        <w:t>,</w:t>
      </w:r>
      <w:r>
        <w:rPr>
          <w:rFonts w:ascii="Times New Roman" w:hAnsi="Times New Roman" w:cs="Times New Roman"/>
          <w:i w:val="0"/>
          <w:color w:val="auto"/>
        </w:rPr>
        <w:t xml:space="preserve"> </w:t>
      </w:r>
      <w:r>
        <w:rPr>
          <w:rFonts w:ascii="Times New Roman" w:hAnsi="Times New Roman" w:cs="Times New Roman"/>
          <w:iCs w:val="0"/>
          <w:color w:val="auto"/>
        </w:rPr>
        <w:t xml:space="preserve">The Dream of </w:t>
      </w:r>
      <w:proofErr w:type="spellStart"/>
      <w:r>
        <w:rPr>
          <w:rFonts w:ascii="Times New Roman" w:hAnsi="Times New Roman" w:cs="Times New Roman"/>
          <w:color w:val="auto"/>
        </w:rPr>
        <w:t>Gerontius</w:t>
      </w:r>
      <w:proofErr w:type="spellEnd"/>
      <w:r w:rsidRPr="008863B8">
        <w:rPr>
          <w:rFonts w:ascii="Times New Roman" w:hAnsi="Times New Roman" w:cs="Times New Roman"/>
          <w:i w:val="0"/>
          <w:noProof/>
          <w:color w:val="auto"/>
        </w:rPr>
        <w:t xml:space="preserve">, </w:t>
      </w:r>
      <w:r>
        <w:rPr>
          <w:rFonts w:ascii="Times New Roman" w:hAnsi="Times New Roman" w:cs="Times New Roman"/>
          <w:i w:val="0"/>
          <w:noProof/>
          <w:color w:val="auto"/>
        </w:rPr>
        <w:t>the Theme of Despair</w:t>
      </w:r>
    </w:p>
    <w:p w14:paraId="3662E0D8" w14:textId="77777777" w:rsidR="001417BE" w:rsidRDefault="001417BE" w:rsidP="001417BE">
      <w:pPr>
        <w:spacing w:line="360" w:lineRule="auto"/>
      </w:pPr>
      <w:r>
        <w:rPr>
          <w:noProof/>
        </w:rPr>
        <w:drawing>
          <wp:inline distT="0" distB="0" distL="0" distR="0" wp14:anchorId="2341B7D4" wp14:editId="2B3603FA">
            <wp:extent cx="5142230" cy="1122045"/>
            <wp:effectExtent l="0" t="0" r="127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2230" cy="1122045"/>
                    </a:xfrm>
                    <a:prstGeom prst="rect">
                      <a:avLst/>
                    </a:prstGeom>
                    <a:noFill/>
                    <a:ln>
                      <a:noFill/>
                    </a:ln>
                  </pic:spPr>
                </pic:pic>
              </a:graphicData>
            </a:graphic>
          </wp:inline>
        </w:drawing>
      </w:r>
    </w:p>
    <w:p w14:paraId="0A588355" w14:textId="77777777" w:rsidR="001417BE" w:rsidRDefault="001417BE" w:rsidP="001417BE">
      <w:pPr>
        <w:spacing w:line="360" w:lineRule="auto"/>
      </w:pPr>
    </w:p>
    <w:p w14:paraId="00B30496" w14:textId="516F77A2" w:rsidR="001417BE" w:rsidRDefault="001417BE" w:rsidP="001417BE">
      <w:pPr>
        <w:spacing w:line="360" w:lineRule="auto"/>
      </w:pPr>
      <w:r>
        <w:t>The listener can easily connect to the music once they understand the importance of various themes.</w:t>
      </w:r>
      <w:r>
        <w:rPr>
          <w:rStyle w:val="FootnoteReference"/>
        </w:rPr>
        <w:footnoteReference w:id="22"/>
      </w:r>
      <w:r>
        <w:t xml:space="preserve"> Elgar employed the use of associative tonality for labelling different themes.</w:t>
      </w:r>
      <w:r>
        <w:rPr>
          <w:rStyle w:val="FootnoteReference"/>
        </w:rPr>
        <w:footnoteReference w:id="23"/>
      </w:r>
      <w:r>
        <w:t xml:space="preserve"> For example, D for judgement, major is for good judgement whereas minor is for bad, C for Angels, and E-flat for prayers.</w:t>
      </w:r>
      <w:r>
        <w:rPr>
          <w:rStyle w:val="FootnoteReference"/>
        </w:rPr>
        <w:footnoteReference w:id="24"/>
      </w:r>
      <w:r>
        <w:t xml:space="preserve"> Besides that, </w:t>
      </w:r>
      <w:ins w:id="24" w:author="MM" w:date="2020-05-20T11:20:00Z">
        <w:r w:rsidR="002D7F20">
          <w:t>t</w:t>
        </w:r>
      </w:ins>
      <w:del w:id="25" w:author="MM" w:date="2020-05-20T11:20:00Z">
        <w:r w:rsidDel="002D7F20">
          <w:delText>T</w:delText>
        </w:r>
      </w:del>
      <w:r>
        <w:t xml:space="preserve">he transition from ‘Kyrie’ to ‘Sanctus </w:t>
      </w:r>
      <w:proofErr w:type="spellStart"/>
      <w:r>
        <w:t>fortis</w:t>
      </w:r>
      <w:proofErr w:type="spellEnd"/>
      <w:r>
        <w:t xml:space="preserve">’ in Part I (E-flat/B-flat), and when angels sing with the choir of </w:t>
      </w:r>
      <w:proofErr w:type="spellStart"/>
      <w:r>
        <w:t>Angelicals</w:t>
      </w:r>
      <w:proofErr w:type="spellEnd"/>
      <w:r>
        <w:t xml:space="preserve"> in Part II (C/E-flat), Elgar applied alternative key changing movement </w:t>
      </w:r>
      <w:ins w:id="26" w:author="MM" w:date="2020-05-20T11:21:00Z">
        <w:r w:rsidR="002D7F20">
          <w:t xml:space="preserve">which </w:t>
        </w:r>
        <w:proofErr w:type="spellStart"/>
        <w:r w:rsidR="002D7F20">
          <w:t>Jaegar</w:t>
        </w:r>
        <w:proofErr w:type="spellEnd"/>
        <w:r w:rsidR="002D7F20">
          <w:t xml:space="preserve"> argued was </w:t>
        </w:r>
      </w:ins>
      <w:r>
        <w:t>to represent blocking away the human soul from the iron walls of the Judgement.</w:t>
      </w:r>
      <w:r>
        <w:rPr>
          <w:rStyle w:val="FootnoteReference"/>
        </w:rPr>
        <w:footnoteReference w:id="25"/>
      </w:r>
      <w:r>
        <w:t xml:space="preserve"> At the line </w:t>
      </w:r>
      <w:proofErr w:type="spellStart"/>
      <w:r>
        <w:t>‘Tis</w:t>
      </w:r>
      <w:proofErr w:type="spellEnd"/>
      <w:r>
        <w:t xml:space="preserve"> this strange innermost abandonment’ in Part I, has an exceptional Elgarian orchestral effect painted the word ‘strange’.</w:t>
      </w:r>
      <w:r>
        <w:rPr>
          <w:rStyle w:val="FootnoteReference"/>
        </w:rPr>
        <w:footnoteReference w:id="26"/>
      </w:r>
      <w:r>
        <w:t xml:space="preserve"> This holy </w:t>
      </w:r>
      <w:r>
        <w:lastRenderedPageBreak/>
        <w:t xml:space="preserve">and enlightened sounding is created by strings divided into fifteen parts, sustain for one bar with </w:t>
      </w:r>
      <w:proofErr w:type="spellStart"/>
      <w:r>
        <w:rPr>
          <w:i/>
          <w:iCs/>
        </w:rPr>
        <w:t>ppp</w:t>
      </w:r>
      <w:proofErr w:type="spellEnd"/>
      <w:r>
        <w:t xml:space="preserve"> in dynamic, and proceeded by a long pause.</w:t>
      </w:r>
      <w:r>
        <w:rPr>
          <w:rStyle w:val="FootnoteReference"/>
        </w:rPr>
        <w:footnoteReference w:id="27"/>
      </w:r>
    </w:p>
    <w:p w14:paraId="6EC3A483" w14:textId="77777777" w:rsidR="001417BE" w:rsidRPr="008863B8" w:rsidRDefault="001417BE" w:rsidP="001417BE">
      <w:pPr>
        <w:pStyle w:val="Caption"/>
        <w:keepNext/>
        <w:spacing w:line="360" w:lineRule="auto"/>
        <w:rPr>
          <w:rFonts w:ascii="Times New Roman" w:hAnsi="Times New Roman" w:cs="Times New Roman"/>
          <w:color w:val="auto"/>
        </w:rPr>
      </w:pPr>
      <w:r w:rsidRPr="008863B8">
        <w:rPr>
          <w:rFonts w:ascii="Times New Roman" w:hAnsi="Times New Roman" w:cs="Times New Roman"/>
          <w:i w:val="0"/>
          <w:color w:val="auto"/>
        </w:rPr>
        <w:t xml:space="preserve">Figure </w:t>
      </w:r>
      <w:r>
        <w:rPr>
          <w:rFonts w:ascii="Times New Roman" w:hAnsi="Times New Roman" w:cs="Times New Roman"/>
          <w:i w:val="0"/>
          <w:color w:val="auto"/>
        </w:rPr>
        <w:t>7</w:t>
      </w:r>
      <w:r>
        <w:rPr>
          <w:rFonts w:ascii="Times New Roman" w:hAnsi="Times New Roman" w:cs="Times New Roman"/>
          <w:i w:val="0"/>
          <w:color w:val="auto"/>
        </w:rPr>
        <w:tab/>
        <w:t>Elgar</w:t>
      </w:r>
      <w:r w:rsidRPr="008863B8">
        <w:rPr>
          <w:rFonts w:ascii="Times New Roman" w:hAnsi="Times New Roman" w:cs="Times New Roman"/>
          <w:i w:val="0"/>
          <w:color w:val="auto"/>
        </w:rPr>
        <w:t>,</w:t>
      </w:r>
      <w:r>
        <w:rPr>
          <w:rFonts w:ascii="Times New Roman" w:hAnsi="Times New Roman" w:cs="Times New Roman"/>
          <w:i w:val="0"/>
          <w:color w:val="auto"/>
        </w:rPr>
        <w:t xml:space="preserve"> </w:t>
      </w:r>
      <w:r>
        <w:rPr>
          <w:rFonts w:ascii="Times New Roman" w:hAnsi="Times New Roman" w:cs="Times New Roman"/>
          <w:iCs w:val="0"/>
          <w:color w:val="auto"/>
        </w:rPr>
        <w:t xml:space="preserve">The Dream of </w:t>
      </w:r>
      <w:proofErr w:type="spellStart"/>
      <w:r>
        <w:rPr>
          <w:rFonts w:ascii="Times New Roman" w:hAnsi="Times New Roman" w:cs="Times New Roman"/>
          <w:color w:val="auto"/>
        </w:rPr>
        <w:t>Gerontius</w:t>
      </w:r>
      <w:proofErr w:type="spellEnd"/>
      <w:r w:rsidRPr="008863B8">
        <w:rPr>
          <w:rFonts w:ascii="Times New Roman" w:hAnsi="Times New Roman" w:cs="Times New Roman"/>
          <w:i w:val="0"/>
          <w:noProof/>
          <w:color w:val="auto"/>
        </w:rPr>
        <w:t>,</w:t>
      </w:r>
      <w:r>
        <w:rPr>
          <w:rFonts w:ascii="Times New Roman" w:hAnsi="Times New Roman" w:cs="Times New Roman"/>
          <w:i w:val="0"/>
          <w:noProof/>
          <w:color w:val="auto"/>
        </w:rPr>
        <w:t xml:space="preserve"> Part I,</w:t>
      </w:r>
      <w:r w:rsidRPr="008863B8">
        <w:rPr>
          <w:rFonts w:ascii="Times New Roman" w:hAnsi="Times New Roman" w:cs="Times New Roman"/>
          <w:i w:val="0"/>
          <w:noProof/>
          <w:color w:val="auto"/>
        </w:rPr>
        <w:t xml:space="preserve"> </w:t>
      </w:r>
      <w:r>
        <w:rPr>
          <w:rFonts w:ascii="Times New Roman" w:hAnsi="Times New Roman" w:cs="Times New Roman"/>
          <w:i w:val="0"/>
          <w:noProof/>
          <w:color w:val="auto"/>
        </w:rPr>
        <w:t>‘Tis this Strange innermost abandonment’</w:t>
      </w:r>
    </w:p>
    <w:p w14:paraId="628B345E" w14:textId="77777777" w:rsidR="001417BE" w:rsidRPr="004B552D" w:rsidRDefault="001417BE" w:rsidP="001417BE">
      <w:pPr>
        <w:spacing w:line="360" w:lineRule="auto"/>
      </w:pPr>
      <w:r>
        <w:rPr>
          <w:noProof/>
        </w:rPr>
        <w:drawing>
          <wp:inline distT="0" distB="0" distL="0" distR="0" wp14:anchorId="52435DFE" wp14:editId="7D79C0BF">
            <wp:extent cx="4241777" cy="2759103"/>
            <wp:effectExtent l="0" t="0" r="698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41777" cy="2759103"/>
                    </a:xfrm>
                    <a:prstGeom prst="rect">
                      <a:avLst/>
                    </a:prstGeom>
                    <a:noFill/>
                    <a:ln>
                      <a:noFill/>
                    </a:ln>
                  </pic:spPr>
                </pic:pic>
              </a:graphicData>
            </a:graphic>
          </wp:inline>
        </w:drawing>
      </w:r>
    </w:p>
    <w:p w14:paraId="1164EC6B" w14:textId="77777777" w:rsidR="001417BE" w:rsidRDefault="001417BE" w:rsidP="001417BE">
      <w:pPr>
        <w:spacing w:line="360" w:lineRule="auto"/>
      </w:pPr>
      <w:r>
        <w:t xml:space="preserve">Moreover, the most notable section in </w:t>
      </w:r>
      <w:proofErr w:type="spellStart"/>
      <w:r>
        <w:rPr>
          <w:i/>
          <w:iCs/>
        </w:rPr>
        <w:t>Gerontius</w:t>
      </w:r>
      <w:proofErr w:type="spellEnd"/>
      <w:r>
        <w:t xml:space="preserve"> is the Demons’ chorus in part two. At the line ‘And realm of light’, Elgar painted the word ‘light’ with a big leap in the chorus and a </w:t>
      </w:r>
      <w:proofErr w:type="spellStart"/>
      <w:r>
        <w:rPr>
          <w:i/>
          <w:iCs/>
        </w:rPr>
        <w:t>ffz</w:t>
      </w:r>
      <w:proofErr w:type="spellEnd"/>
      <w:r>
        <w:t xml:space="preserve"> crash.</w:t>
      </w:r>
      <w:r>
        <w:rPr>
          <w:rStyle w:val="FootnoteReference"/>
        </w:rPr>
        <w:footnoteReference w:id="28"/>
      </w:r>
      <w:r>
        <w:t xml:space="preserve"> </w:t>
      </w:r>
    </w:p>
    <w:p w14:paraId="67CE786B" w14:textId="77777777" w:rsidR="001417BE" w:rsidRPr="008863B8" w:rsidRDefault="001417BE" w:rsidP="001417BE">
      <w:pPr>
        <w:pStyle w:val="Caption"/>
        <w:keepNext/>
        <w:spacing w:line="360" w:lineRule="auto"/>
        <w:rPr>
          <w:rFonts w:ascii="Times New Roman" w:hAnsi="Times New Roman" w:cs="Times New Roman"/>
          <w:color w:val="auto"/>
        </w:rPr>
      </w:pPr>
      <w:r w:rsidRPr="008863B8">
        <w:rPr>
          <w:rFonts w:ascii="Times New Roman" w:hAnsi="Times New Roman" w:cs="Times New Roman"/>
          <w:i w:val="0"/>
          <w:color w:val="auto"/>
        </w:rPr>
        <w:t xml:space="preserve">Figure </w:t>
      </w:r>
      <w:r>
        <w:rPr>
          <w:rFonts w:ascii="Times New Roman" w:hAnsi="Times New Roman" w:cs="Times New Roman"/>
          <w:i w:val="0"/>
          <w:color w:val="auto"/>
        </w:rPr>
        <w:t>8</w:t>
      </w:r>
      <w:r>
        <w:rPr>
          <w:rFonts w:ascii="Times New Roman" w:hAnsi="Times New Roman" w:cs="Times New Roman"/>
          <w:i w:val="0"/>
          <w:color w:val="auto"/>
        </w:rPr>
        <w:tab/>
        <w:t>Elgar</w:t>
      </w:r>
      <w:r w:rsidRPr="008863B8">
        <w:rPr>
          <w:rFonts w:ascii="Times New Roman" w:hAnsi="Times New Roman" w:cs="Times New Roman"/>
          <w:i w:val="0"/>
          <w:color w:val="auto"/>
        </w:rPr>
        <w:t>,</w:t>
      </w:r>
      <w:r>
        <w:rPr>
          <w:rFonts w:ascii="Times New Roman" w:hAnsi="Times New Roman" w:cs="Times New Roman"/>
          <w:i w:val="0"/>
          <w:color w:val="auto"/>
        </w:rPr>
        <w:t xml:space="preserve"> </w:t>
      </w:r>
      <w:r>
        <w:rPr>
          <w:rFonts w:ascii="Times New Roman" w:hAnsi="Times New Roman" w:cs="Times New Roman"/>
          <w:iCs w:val="0"/>
          <w:color w:val="auto"/>
        </w:rPr>
        <w:t xml:space="preserve">The Dream of </w:t>
      </w:r>
      <w:proofErr w:type="spellStart"/>
      <w:r>
        <w:rPr>
          <w:rFonts w:ascii="Times New Roman" w:hAnsi="Times New Roman" w:cs="Times New Roman"/>
          <w:color w:val="auto"/>
        </w:rPr>
        <w:t>Gerontius</w:t>
      </w:r>
      <w:proofErr w:type="spellEnd"/>
      <w:r w:rsidRPr="008863B8">
        <w:rPr>
          <w:rFonts w:ascii="Times New Roman" w:hAnsi="Times New Roman" w:cs="Times New Roman"/>
          <w:i w:val="0"/>
          <w:noProof/>
          <w:color w:val="auto"/>
        </w:rPr>
        <w:t>,</w:t>
      </w:r>
      <w:r>
        <w:rPr>
          <w:rFonts w:ascii="Times New Roman" w:hAnsi="Times New Roman" w:cs="Times New Roman"/>
          <w:i w:val="0"/>
          <w:noProof/>
          <w:color w:val="auto"/>
        </w:rPr>
        <w:t xml:space="preserve"> Part II,</w:t>
      </w:r>
      <w:r w:rsidRPr="008863B8">
        <w:rPr>
          <w:rFonts w:ascii="Times New Roman" w:hAnsi="Times New Roman" w:cs="Times New Roman"/>
          <w:i w:val="0"/>
          <w:noProof/>
          <w:color w:val="auto"/>
        </w:rPr>
        <w:t xml:space="preserve"> </w:t>
      </w:r>
      <w:r>
        <w:rPr>
          <w:rFonts w:ascii="Times New Roman" w:hAnsi="Times New Roman" w:cs="Times New Roman"/>
          <w:i w:val="0"/>
          <w:noProof/>
          <w:color w:val="auto"/>
        </w:rPr>
        <w:t>‘And realm of light’</w:t>
      </w:r>
    </w:p>
    <w:p w14:paraId="76EE9FDF" w14:textId="77777777" w:rsidR="001417BE" w:rsidRDefault="001417BE" w:rsidP="001417BE">
      <w:pPr>
        <w:spacing w:line="360" w:lineRule="auto"/>
      </w:pPr>
      <w:r>
        <w:rPr>
          <w:noProof/>
        </w:rPr>
        <w:drawing>
          <wp:inline distT="0" distB="0" distL="0" distR="0" wp14:anchorId="42E459AB" wp14:editId="4D50DFBE">
            <wp:extent cx="3181350" cy="27870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17787" cy="2818932"/>
                    </a:xfrm>
                    <a:prstGeom prst="rect">
                      <a:avLst/>
                    </a:prstGeom>
                    <a:noFill/>
                    <a:ln>
                      <a:noFill/>
                    </a:ln>
                  </pic:spPr>
                </pic:pic>
              </a:graphicData>
            </a:graphic>
          </wp:inline>
        </w:drawing>
      </w:r>
    </w:p>
    <w:p w14:paraId="3B7829A5" w14:textId="77777777" w:rsidR="001417BE" w:rsidRDefault="001417BE" w:rsidP="001417BE">
      <w:pPr>
        <w:spacing w:line="360" w:lineRule="auto"/>
      </w:pPr>
    </w:p>
    <w:p w14:paraId="0BE26DB2" w14:textId="256DBCD7" w:rsidR="001417BE" w:rsidRDefault="001417BE" w:rsidP="001417BE">
      <w:pPr>
        <w:spacing w:line="360" w:lineRule="auto"/>
      </w:pPr>
      <w:r>
        <w:lastRenderedPageBreak/>
        <w:t>Then it followed by the exposition of a complicated double fugue section started at the line ‘Dispossessed’, which creates a dark demoniac sounding with dissonances.</w:t>
      </w:r>
      <w:r>
        <w:rPr>
          <w:rStyle w:val="FootnoteReference"/>
        </w:rPr>
        <w:footnoteReference w:id="29"/>
      </w:r>
      <w:r>
        <w:t xml:space="preserve"> In contrast, the choir of </w:t>
      </w:r>
      <w:proofErr w:type="spellStart"/>
      <w:r>
        <w:t>Angelicals</w:t>
      </w:r>
      <w:proofErr w:type="spellEnd"/>
      <w:r>
        <w:t xml:space="preserve"> </w:t>
      </w:r>
      <w:del w:id="31" w:author="MM" w:date="2020-05-20T11:22:00Z">
        <w:r w:rsidDel="00C44BE4">
          <w:delText xml:space="preserve">has </w:delText>
        </w:r>
      </w:del>
      <w:ins w:id="32" w:author="MM" w:date="2020-05-20T11:22:00Z">
        <w:r w:rsidR="00C44BE4">
          <w:t xml:space="preserve">is </w:t>
        </w:r>
      </w:ins>
      <w:r>
        <w:t>much sweeter and magnificent sounding. The voices in this section are divided into semi-chorus of two or four parts and chorus in four or eight parts.</w:t>
      </w:r>
      <w:r>
        <w:rPr>
          <w:rStyle w:val="FootnoteReference"/>
        </w:rPr>
        <w:footnoteReference w:id="30"/>
      </w:r>
    </w:p>
    <w:p w14:paraId="0896F579" w14:textId="13312F56" w:rsidR="001417BE" w:rsidRDefault="001417BE" w:rsidP="001417BE">
      <w:pPr>
        <w:spacing w:line="360" w:lineRule="auto"/>
      </w:pPr>
      <w:r>
        <w:br/>
      </w:r>
      <w:r>
        <w:tab/>
        <w:t xml:space="preserve">The argument of Elgar’s </w:t>
      </w:r>
      <w:proofErr w:type="spellStart"/>
      <w:r>
        <w:rPr>
          <w:i/>
          <w:iCs/>
        </w:rPr>
        <w:t>Gerontius</w:t>
      </w:r>
      <w:proofErr w:type="spellEnd"/>
      <w:r>
        <w:t xml:space="preserve"> has a strong influence from Wagner’s music, and </w:t>
      </w:r>
      <w:proofErr w:type="spellStart"/>
      <w:r>
        <w:rPr>
          <w:i/>
          <w:iCs/>
        </w:rPr>
        <w:t>Gerontius</w:t>
      </w:r>
      <w:proofErr w:type="spellEnd"/>
      <w:r>
        <w:t xml:space="preserve"> is a semi- or un-English work are often discussed. In 1882, the complete performances of </w:t>
      </w:r>
      <w:r>
        <w:rPr>
          <w:i/>
          <w:iCs/>
        </w:rPr>
        <w:t xml:space="preserve">Der Ring des Nibelungen, Die Meistersinger, </w:t>
      </w:r>
      <w:r>
        <w:t xml:space="preserve">and </w:t>
      </w:r>
      <w:r>
        <w:rPr>
          <w:i/>
          <w:iCs/>
        </w:rPr>
        <w:t>Tristan und Isolde</w:t>
      </w:r>
      <w:r>
        <w:t xml:space="preserve"> were performed in Britain</w:t>
      </w:r>
      <w:commentRangeStart w:id="33"/>
      <w:r>
        <w:t>.</w:t>
      </w:r>
      <w:commentRangeEnd w:id="33"/>
      <w:r w:rsidR="00C44BE4">
        <w:rPr>
          <w:rStyle w:val="CommentReference"/>
        </w:rPr>
        <w:commentReference w:id="33"/>
      </w:r>
      <w:r>
        <w:rPr>
          <w:rStyle w:val="FootnoteReference"/>
        </w:rPr>
        <w:footnoteReference w:id="31"/>
      </w:r>
      <w:r>
        <w:t xml:space="preserve"> For twentieth-century composers, it was difficult to avoid the influence of Wagner.</w:t>
      </w:r>
      <w:r>
        <w:rPr>
          <w:rStyle w:val="FootnoteReference"/>
        </w:rPr>
        <w:footnoteReference w:id="32"/>
      </w:r>
      <w:r>
        <w:t xml:space="preserve"> Many Elgar scholars believed </w:t>
      </w:r>
      <w:proofErr w:type="spellStart"/>
      <w:r>
        <w:rPr>
          <w:i/>
          <w:iCs/>
        </w:rPr>
        <w:t>Gerontius</w:t>
      </w:r>
      <w:proofErr w:type="spellEnd"/>
      <w:r>
        <w:t xml:space="preserve"> remains the most Wagnerian of any of Elgar’s oratorios, with the Wagnerian elements: the use of the term “Prelude” for the opening; the use of chromatic harmonies; the use of representative themes to provide coherence; the use of leitmotifs; and a unified subject.</w:t>
      </w:r>
      <w:r>
        <w:rPr>
          <w:rStyle w:val="FootnoteReference"/>
        </w:rPr>
        <w:footnoteReference w:id="33"/>
      </w:r>
      <w:r>
        <w:t xml:space="preserve"> Aside from that, the elements of orchestration in </w:t>
      </w:r>
      <w:proofErr w:type="spellStart"/>
      <w:r>
        <w:rPr>
          <w:i/>
          <w:iCs/>
        </w:rPr>
        <w:t>Gerontius</w:t>
      </w:r>
      <w:proofErr w:type="spellEnd"/>
      <w:r>
        <w:t xml:space="preserve"> are influenced by Wagner.</w:t>
      </w:r>
      <w:r>
        <w:rPr>
          <w:rStyle w:val="FootnoteReference"/>
        </w:rPr>
        <w:footnoteReference w:id="34"/>
      </w:r>
      <w:r>
        <w:t xml:space="preserve"> The orchestration of </w:t>
      </w:r>
      <w:proofErr w:type="spellStart"/>
      <w:r>
        <w:rPr>
          <w:i/>
          <w:iCs/>
        </w:rPr>
        <w:t>Gerontius</w:t>
      </w:r>
      <w:proofErr w:type="spellEnd"/>
      <w:r>
        <w:t xml:space="preserve"> is large and complicated, and it takes more instruments to introduce and increase the use of representative themes.</w:t>
      </w:r>
      <w:r>
        <w:rPr>
          <w:rStyle w:val="FootnoteReference"/>
        </w:rPr>
        <w:footnoteReference w:id="35"/>
      </w:r>
      <w:r>
        <w:t xml:space="preserve"> However, the differences between Elgar and Wagner are still existed.</w:t>
      </w:r>
      <w:r>
        <w:rPr>
          <w:rStyle w:val="FootnoteReference"/>
        </w:rPr>
        <w:footnoteReference w:id="36"/>
      </w:r>
      <w:r>
        <w:t xml:space="preserve"> Adams argues that Elgar did not use the same type of themes and thematic transformation that Wagner used</w:t>
      </w:r>
      <w:commentRangeStart w:id="34"/>
      <w:r>
        <w:t>.</w:t>
      </w:r>
      <w:commentRangeEnd w:id="34"/>
      <w:r w:rsidR="00C44BE4">
        <w:rPr>
          <w:rStyle w:val="CommentReference"/>
        </w:rPr>
        <w:commentReference w:id="34"/>
      </w:r>
      <w:r>
        <w:rPr>
          <w:rStyle w:val="FootnoteReference"/>
        </w:rPr>
        <w:footnoteReference w:id="37"/>
      </w:r>
      <w:r>
        <w:t xml:space="preserve"> Also, Elgar abandoned </w:t>
      </w:r>
      <w:r w:rsidRPr="00C44BE4">
        <w:rPr>
          <w:highlight w:val="yellow"/>
          <w:rPrChange w:id="35" w:author="MM" w:date="2020-05-20T11:30:00Z">
            <w:rPr/>
          </w:rPrChange>
        </w:rPr>
        <w:t>the Wagnerian constant thematic and harmonic elision, and created discrete melodies articulated by cadences.</w:t>
      </w:r>
      <w:r>
        <w:rPr>
          <w:rStyle w:val="FootnoteReference"/>
        </w:rPr>
        <w:footnoteReference w:id="38"/>
      </w:r>
      <w:r>
        <w:t xml:space="preserve"> Further, Elgar remains the use of traditional forms, such as arias and </w:t>
      </w:r>
      <w:r>
        <w:lastRenderedPageBreak/>
        <w:t>choruses.</w:t>
      </w:r>
      <w:r>
        <w:rPr>
          <w:rStyle w:val="FootnoteReference"/>
        </w:rPr>
        <w:footnoteReference w:id="39"/>
      </w:r>
      <w:r>
        <w:t xml:space="preserve"> Nonetheless, it is fair to say Elgar’s most characteristic innovations were conflicted with Wagnerian influences.</w:t>
      </w:r>
      <w:r>
        <w:rPr>
          <w:rStyle w:val="FootnoteReference"/>
        </w:rPr>
        <w:footnoteReference w:id="40"/>
      </w:r>
      <w:r>
        <w:t xml:space="preserve"> </w:t>
      </w:r>
    </w:p>
    <w:p w14:paraId="2253D217" w14:textId="77777777" w:rsidR="001417BE" w:rsidRDefault="001417BE" w:rsidP="001417BE">
      <w:pPr>
        <w:spacing w:line="360" w:lineRule="auto"/>
      </w:pPr>
    </w:p>
    <w:p w14:paraId="04AF7980" w14:textId="4C7B8C3C" w:rsidR="001417BE" w:rsidRDefault="001417BE" w:rsidP="001417BE">
      <w:pPr>
        <w:spacing w:line="360" w:lineRule="auto"/>
      </w:pPr>
      <w:r>
        <w:tab/>
        <w:t xml:space="preserve">In conclusion, the progressivist Elgar and his greatest oratorio have become </w:t>
      </w:r>
      <w:del w:id="36" w:author="MM" w:date="2020-05-20T11:31:00Z">
        <w:r w:rsidDel="00C44BE4">
          <w:delText>the most</w:delText>
        </w:r>
      </w:del>
      <w:ins w:id="37" w:author="MM" w:date="2020-05-20T11:31:00Z">
        <w:r w:rsidR="00C44BE4">
          <w:t>an</w:t>
        </w:r>
      </w:ins>
      <w:r>
        <w:t xml:space="preserve"> important work in Britain, despite it</w:t>
      </w:r>
      <w:r>
        <w:rPr>
          <w:i/>
          <w:iCs/>
        </w:rPr>
        <w:t xml:space="preserve"> </w:t>
      </w:r>
      <w:r>
        <w:t xml:space="preserve">is a </w:t>
      </w:r>
      <w:ins w:id="38" w:author="MM" w:date="2020-05-20T11:31:00Z">
        <w:r w:rsidR="00C44BE4">
          <w:t>C</w:t>
        </w:r>
      </w:ins>
      <w:del w:id="39" w:author="MM" w:date="2020-05-20T11:31:00Z">
        <w:r w:rsidDel="00C44BE4">
          <w:delText>c</w:delText>
        </w:r>
      </w:del>
      <w:r>
        <w:t xml:space="preserve">atholic-based story </w:t>
      </w:r>
      <w:ins w:id="40" w:author="MM" w:date="2020-05-20T11:31:00Z">
        <w:r w:rsidR="00C44BE4">
          <w:t>and its music that was</w:t>
        </w:r>
      </w:ins>
      <w:del w:id="41" w:author="MM" w:date="2020-05-20T11:31:00Z">
        <w:r w:rsidDel="00C44BE4">
          <w:delText>or</w:delText>
        </w:r>
      </w:del>
      <w:r>
        <w:t xml:space="preserve"> strongly influenced by Wagner. Elgar’s progressive movement which cannot be ignored is combining the religious story setting and the complicated harmony and orchestration which contained many dissonances and </w:t>
      </w:r>
      <w:proofErr w:type="spellStart"/>
      <w:r>
        <w:t>colours</w:t>
      </w:r>
      <w:proofErr w:type="spellEnd"/>
      <w:r>
        <w:t>. Also, his sensitivity to the psychological aspect of characters and transform it into music, for example the representative themes. Elgar’s music influenced further composers, such as Vaughan Williams, Bliss and Walton</w:t>
      </w:r>
      <w:commentRangeStart w:id="42"/>
      <w:r>
        <w:t>.</w:t>
      </w:r>
      <w:commentRangeEnd w:id="42"/>
      <w:r w:rsidR="00082537">
        <w:rPr>
          <w:rStyle w:val="CommentReference"/>
        </w:rPr>
        <w:commentReference w:id="42"/>
      </w:r>
      <w:r>
        <w:rPr>
          <w:rStyle w:val="FootnoteReference"/>
        </w:rPr>
        <w:footnoteReference w:id="41"/>
      </w:r>
      <w:r>
        <w:t xml:space="preserve"> </w:t>
      </w:r>
    </w:p>
    <w:p w14:paraId="5AD4DF5E" w14:textId="77777777" w:rsidR="001417BE" w:rsidRDefault="001417BE" w:rsidP="001417BE">
      <w:pPr>
        <w:spacing w:line="360" w:lineRule="auto"/>
      </w:pPr>
      <w:r>
        <w:br w:type="page"/>
      </w:r>
    </w:p>
    <w:p w14:paraId="3389F802" w14:textId="77777777" w:rsidR="001417BE" w:rsidRPr="00432DA4" w:rsidRDefault="001417BE" w:rsidP="001417BE">
      <w:pPr>
        <w:spacing w:line="360" w:lineRule="auto"/>
        <w:rPr>
          <w:color w:val="000000" w:themeColor="text1"/>
          <w:u w:val="single"/>
        </w:rPr>
      </w:pPr>
      <w:r w:rsidRPr="00432DA4">
        <w:rPr>
          <w:color w:val="000000" w:themeColor="text1"/>
          <w:u w:val="single"/>
        </w:rPr>
        <w:lastRenderedPageBreak/>
        <w:t>Bibliography</w:t>
      </w:r>
    </w:p>
    <w:p w14:paraId="4EFC3CEB" w14:textId="77777777" w:rsidR="001417BE" w:rsidRPr="00432DA4" w:rsidRDefault="001417BE" w:rsidP="001417BE">
      <w:pPr>
        <w:spacing w:line="360" w:lineRule="auto"/>
        <w:rPr>
          <w:color w:val="000000" w:themeColor="text1"/>
          <w:u w:val="single"/>
        </w:rPr>
      </w:pPr>
      <w:r w:rsidRPr="00432DA4">
        <w:rPr>
          <w:color w:val="000000" w:themeColor="text1"/>
          <w:u w:val="single"/>
        </w:rPr>
        <w:t>Online Articles</w:t>
      </w:r>
    </w:p>
    <w:p w14:paraId="3DB9D531" w14:textId="77777777" w:rsidR="001417BE" w:rsidRPr="001D1C41" w:rsidRDefault="001417BE" w:rsidP="001417BE">
      <w:pPr>
        <w:pStyle w:val="ListParagraph"/>
        <w:numPr>
          <w:ilvl w:val="0"/>
          <w:numId w:val="2"/>
        </w:numPr>
        <w:spacing w:line="360" w:lineRule="auto"/>
        <w:rPr>
          <w:rFonts w:ascii="Times New Roman" w:hAnsi="Times New Roman" w:cs="Times New Roman"/>
          <w:color w:val="000000" w:themeColor="text1"/>
          <w:sz w:val="24"/>
          <w:szCs w:val="24"/>
          <w:u w:val="single"/>
        </w:rPr>
      </w:pPr>
      <w:r w:rsidRPr="00432DA4">
        <w:rPr>
          <w:rFonts w:ascii="Times New Roman" w:hAnsi="Times New Roman" w:cs="Times New Roman"/>
          <w:color w:val="000000" w:themeColor="text1"/>
          <w:sz w:val="24"/>
          <w:szCs w:val="24"/>
        </w:rPr>
        <w:t xml:space="preserve">Smither, </w:t>
      </w:r>
      <w:r w:rsidRPr="001D1C41">
        <w:rPr>
          <w:rFonts w:ascii="Times New Roman" w:hAnsi="Times New Roman" w:cs="Times New Roman"/>
          <w:color w:val="000000" w:themeColor="text1"/>
          <w:sz w:val="24"/>
          <w:szCs w:val="24"/>
        </w:rPr>
        <w:t xml:space="preserve">Howard E.: ‘Oratorio’, </w:t>
      </w:r>
      <w:r w:rsidRPr="001D1C41">
        <w:rPr>
          <w:rFonts w:ascii="Times New Roman" w:hAnsi="Times New Roman" w:cs="Times New Roman"/>
          <w:i/>
          <w:iCs/>
          <w:color w:val="000000" w:themeColor="text1"/>
          <w:sz w:val="24"/>
          <w:szCs w:val="24"/>
        </w:rPr>
        <w:t>Grove Music Online</w:t>
      </w:r>
      <w:r w:rsidRPr="001D1C41">
        <w:rPr>
          <w:rFonts w:ascii="Times New Roman" w:hAnsi="Times New Roman" w:cs="Times New Roman"/>
          <w:color w:val="000000" w:themeColor="text1"/>
          <w:sz w:val="24"/>
          <w:szCs w:val="24"/>
        </w:rPr>
        <w:t xml:space="preserve"> (Oxford University Press), accessed 6 March 2020, </w:t>
      </w:r>
      <w:hyperlink r:id="rId21" w:anchor="omo-9781561592630-e-0000020397-div1-0000020397.8" w:history="1">
        <w:r w:rsidRPr="001D1C41">
          <w:rPr>
            <w:rStyle w:val="Hyperlink"/>
            <w:rFonts w:ascii="Times New Roman" w:hAnsi="Times New Roman" w:cs="Times New Roman"/>
            <w:color w:val="000000" w:themeColor="text1"/>
            <w:sz w:val="24"/>
            <w:szCs w:val="24"/>
          </w:rPr>
          <w:t>https://www-oxfordmusiconline-com.tudublin.idm.oclc.org/grovemusic/view/10.1093/gmo/9781561592630.001.0001/omo-9781561592630-e-0000020397?rskey=N8R2Gr&amp;result=1#omo-9781561592630-e-0000020397-div1-0000020397.8</w:t>
        </w:r>
      </w:hyperlink>
      <w:r w:rsidRPr="001D1C41">
        <w:rPr>
          <w:rFonts w:ascii="Times New Roman" w:hAnsi="Times New Roman" w:cs="Times New Roman"/>
          <w:color w:val="000000" w:themeColor="text1"/>
          <w:sz w:val="24"/>
          <w:szCs w:val="24"/>
        </w:rPr>
        <w:br/>
      </w:r>
    </w:p>
    <w:p w14:paraId="1D34A021" w14:textId="77777777" w:rsidR="001417BE" w:rsidRPr="001D1C41" w:rsidRDefault="001417BE" w:rsidP="001417BE">
      <w:pPr>
        <w:pStyle w:val="ListParagraph"/>
        <w:numPr>
          <w:ilvl w:val="0"/>
          <w:numId w:val="2"/>
        </w:numPr>
        <w:spacing w:line="360" w:lineRule="auto"/>
        <w:rPr>
          <w:rFonts w:ascii="Times New Roman" w:hAnsi="Times New Roman" w:cs="Times New Roman"/>
          <w:color w:val="000000" w:themeColor="text1"/>
          <w:sz w:val="24"/>
          <w:szCs w:val="24"/>
          <w:u w:val="single"/>
        </w:rPr>
      </w:pPr>
      <w:proofErr w:type="spellStart"/>
      <w:r w:rsidRPr="001D1C41">
        <w:rPr>
          <w:rFonts w:ascii="Times New Roman" w:hAnsi="Times New Roman" w:cs="Times New Roman"/>
          <w:color w:val="000000" w:themeColor="text1"/>
          <w:sz w:val="24"/>
          <w:szCs w:val="24"/>
        </w:rPr>
        <w:t>McVeagh</w:t>
      </w:r>
      <w:proofErr w:type="spellEnd"/>
      <w:r w:rsidRPr="001D1C41">
        <w:rPr>
          <w:rFonts w:ascii="Times New Roman" w:hAnsi="Times New Roman" w:cs="Times New Roman"/>
          <w:color w:val="000000" w:themeColor="text1"/>
          <w:sz w:val="24"/>
          <w:szCs w:val="24"/>
        </w:rPr>
        <w:t xml:space="preserve">, Diana: ‘Elgar, Sir Edward’, Grove Music Online (Oxford University Press), accessed 6 March 2020, </w:t>
      </w:r>
      <w:hyperlink r:id="rId22" w:anchor="omo-9781561592630-e-0000008709-div1-0000008709.7" w:history="1">
        <w:r w:rsidRPr="001D1C41">
          <w:rPr>
            <w:rStyle w:val="Hyperlink"/>
            <w:rFonts w:ascii="Times New Roman" w:hAnsi="Times New Roman" w:cs="Times New Roman"/>
            <w:color w:val="000000" w:themeColor="text1"/>
            <w:sz w:val="24"/>
            <w:szCs w:val="24"/>
          </w:rPr>
          <w:t>https://www-oxfordmusiconline-com.tudublin.idm.oclc.org/grovemusic/view/10.1093/gmo/9781561592630.001.0001/omo-9781561592630-e-0000008709?rskey=JLFkqZ#omo-9781561592630-e-0000008709-div1-0000008709.7</w:t>
        </w:r>
      </w:hyperlink>
      <w:r w:rsidRPr="001D1C41">
        <w:rPr>
          <w:rFonts w:ascii="Times New Roman" w:hAnsi="Times New Roman" w:cs="Times New Roman"/>
          <w:color w:val="000000" w:themeColor="text1"/>
          <w:sz w:val="24"/>
          <w:szCs w:val="24"/>
        </w:rPr>
        <w:br/>
      </w:r>
    </w:p>
    <w:p w14:paraId="06EFD7FA" w14:textId="77777777" w:rsidR="001417BE" w:rsidRPr="001D1C41" w:rsidRDefault="001417BE" w:rsidP="001417BE">
      <w:pPr>
        <w:pStyle w:val="ListParagraph"/>
        <w:numPr>
          <w:ilvl w:val="0"/>
          <w:numId w:val="2"/>
        </w:numPr>
        <w:spacing w:line="360" w:lineRule="auto"/>
        <w:rPr>
          <w:rFonts w:ascii="Times New Roman" w:hAnsi="Times New Roman" w:cs="Times New Roman"/>
          <w:color w:val="000000" w:themeColor="text1"/>
          <w:sz w:val="24"/>
          <w:szCs w:val="24"/>
          <w:u w:val="single"/>
        </w:rPr>
      </w:pPr>
      <w:r w:rsidRPr="001D1C41">
        <w:rPr>
          <w:rFonts w:ascii="Times New Roman" w:hAnsi="Times New Roman" w:cs="Times New Roman"/>
          <w:color w:val="000000" w:themeColor="text1"/>
          <w:sz w:val="24"/>
          <w:szCs w:val="24"/>
        </w:rPr>
        <w:t xml:space="preserve">Millington, Barry, </w:t>
      </w:r>
      <w:proofErr w:type="spellStart"/>
      <w:r w:rsidRPr="001D1C41">
        <w:rPr>
          <w:rFonts w:ascii="Times New Roman" w:hAnsi="Times New Roman" w:cs="Times New Roman"/>
          <w:color w:val="000000" w:themeColor="text1"/>
          <w:sz w:val="24"/>
          <w:szCs w:val="24"/>
        </w:rPr>
        <w:t>Deathridge</w:t>
      </w:r>
      <w:proofErr w:type="spellEnd"/>
      <w:r w:rsidRPr="001D1C41">
        <w:rPr>
          <w:rFonts w:ascii="Times New Roman" w:hAnsi="Times New Roman" w:cs="Times New Roman"/>
          <w:color w:val="000000" w:themeColor="text1"/>
          <w:sz w:val="24"/>
          <w:szCs w:val="24"/>
        </w:rPr>
        <w:t xml:space="preserve">, John, Dahlhaus, Carl, and Bailey, Robert: ‘Wagner, (Wilhelm) Richard’ Grove Music Online (Oxford University Press), accessed 8 March 2020, </w:t>
      </w:r>
      <w:hyperlink r:id="rId23" w:history="1">
        <w:r w:rsidRPr="001D1C41">
          <w:rPr>
            <w:rStyle w:val="Hyperlink"/>
            <w:rFonts w:ascii="Times New Roman" w:hAnsi="Times New Roman" w:cs="Times New Roman"/>
            <w:color w:val="000000" w:themeColor="text1"/>
            <w:sz w:val="24"/>
            <w:szCs w:val="24"/>
          </w:rPr>
          <w:t>https://www-oxfordmusiconline-com.tudublin.idm.oclc.org/grovemusic/view/10.1093/gmo/9781561592630.001.0001/omo-9781561592630-e-6002278269</w:t>
        </w:r>
      </w:hyperlink>
      <w:r w:rsidRPr="001D1C41">
        <w:rPr>
          <w:rFonts w:ascii="Times New Roman" w:hAnsi="Times New Roman" w:cs="Times New Roman"/>
          <w:color w:val="000000" w:themeColor="text1"/>
          <w:sz w:val="24"/>
          <w:szCs w:val="24"/>
        </w:rPr>
        <w:br/>
      </w:r>
    </w:p>
    <w:p w14:paraId="3A3D37F6" w14:textId="77777777" w:rsidR="001417BE" w:rsidRPr="001D1C41" w:rsidRDefault="001417BE" w:rsidP="001417BE">
      <w:pPr>
        <w:spacing w:line="360" w:lineRule="auto"/>
        <w:rPr>
          <w:color w:val="000000" w:themeColor="text1"/>
          <w:u w:val="single"/>
        </w:rPr>
      </w:pPr>
      <w:r w:rsidRPr="001D1C41">
        <w:rPr>
          <w:color w:val="000000" w:themeColor="text1"/>
          <w:u w:val="single"/>
        </w:rPr>
        <w:t>Books</w:t>
      </w:r>
    </w:p>
    <w:p w14:paraId="59989D4D" w14:textId="77777777" w:rsidR="001417BE" w:rsidRPr="001D1C41" w:rsidRDefault="001417BE" w:rsidP="001417BE">
      <w:pPr>
        <w:pStyle w:val="ListParagraph"/>
        <w:numPr>
          <w:ilvl w:val="0"/>
          <w:numId w:val="3"/>
        </w:numPr>
        <w:spacing w:line="360" w:lineRule="auto"/>
        <w:rPr>
          <w:rFonts w:ascii="Times New Roman" w:hAnsi="Times New Roman" w:cs="Times New Roman"/>
          <w:color w:val="000000" w:themeColor="text1"/>
          <w:sz w:val="24"/>
          <w:szCs w:val="24"/>
        </w:rPr>
      </w:pPr>
      <w:r w:rsidRPr="001D1C41">
        <w:rPr>
          <w:rFonts w:ascii="Times New Roman" w:hAnsi="Times New Roman" w:cs="Times New Roman"/>
          <w:color w:val="000000" w:themeColor="text1"/>
          <w:sz w:val="24"/>
          <w:szCs w:val="24"/>
        </w:rPr>
        <w:t xml:space="preserve">McGuire, Charles, E.: </w:t>
      </w:r>
      <w:r w:rsidRPr="001D1C41">
        <w:rPr>
          <w:rFonts w:ascii="Times New Roman" w:hAnsi="Times New Roman" w:cs="Times New Roman"/>
          <w:i/>
          <w:iCs/>
          <w:color w:val="000000" w:themeColor="text1"/>
          <w:sz w:val="24"/>
          <w:szCs w:val="24"/>
        </w:rPr>
        <w:t>The Oratorios of Edward Elgar</w:t>
      </w:r>
      <w:r w:rsidRPr="001D1C41">
        <w:rPr>
          <w:rFonts w:ascii="Times New Roman" w:hAnsi="Times New Roman" w:cs="Times New Roman"/>
          <w:color w:val="000000" w:themeColor="text1"/>
          <w:sz w:val="24"/>
          <w:szCs w:val="24"/>
        </w:rPr>
        <w:t xml:space="preserve"> (Hampshire: Ashgate Pub Ltd, 2002)</w:t>
      </w:r>
      <w:r w:rsidRPr="001D1C41">
        <w:rPr>
          <w:rFonts w:ascii="Times New Roman" w:hAnsi="Times New Roman" w:cs="Times New Roman"/>
          <w:color w:val="000000" w:themeColor="text1"/>
          <w:sz w:val="24"/>
          <w:szCs w:val="24"/>
        </w:rPr>
        <w:br/>
      </w:r>
    </w:p>
    <w:p w14:paraId="4ED77102" w14:textId="77777777" w:rsidR="001417BE" w:rsidRPr="001D1C41" w:rsidRDefault="001417BE" w:rsidP="001417BE">
      <w:pPr>
        <w:pStyle w:val="ListParagraph"/>
        <w:numPr>
          <w:ilvl w:val="0"/>
          <w:numId w:val="3"/>
        </w:numPr>
        <w:spacing w:line="360" w:lineRule="auto"/>
        <w:rPr>
          <w:rFonts w:ascii="Times New Roman" w:hAnsi="Times New Roman" w:cs="Times New Roman"/>
          <w:color w:val="000000" w:themeColor="text1"/>
          <w:sz w:val="24"/>
          <w:szCs w:val="24"/>
        </w:rPr>
      </w:pPr>
      <w:r w:rsidRPr="001D1C41">
        <w:rPr>
          <w:rFonts w:ascii="Times New Roman" w:hAnsi="Times New Roman" w:cs="Times New Roman"/>
          <w:sz w:val="24"/>
          <w:szCs w:val="24"/>
        </w:rPr>
        <w:t xml:space="preserve">McHale, Maria: ‘How could an English composer be … so utterly and entirely un-English? Elgar and the </w:t>
      </w:r>
      <w:r w:rsidRPr="001D1C41">
        <w:rPr>
          <w:rFonts w:ascii="Times New Roman" w:hAnsi="Times New Roman" w:cs="Times New Roman"/>
          <w:i/>
          <w:iCs/>
          <w:sz w:val="24"/>
          <w:szCs w:val="24"/>
        </w:rPr>
        <w:t xml:space="preserve">Dream of </w:t>
      </w:r>
      <w:proofErr w:type="spellStart"/>
      <w:r w:rsidRPr="001D1C41">
        <w:rPr>
          <w:rFonts w:ascii="Times New Roman" w:hAnsi="Times New Roman" w:cs="Times New Roman"/>
          <w:i/>
          <w:iCs/>
          <w:sz w:val="24"/>
          <w:szCs w:val="24"/>
        </w:rPr>
        <w:t>Gerontius</w:t>
      </w:r>
      <w:proofErr w:type="spellEnd"/>
      <w:r w:rsidRPr="001D1C41">
        <w:rPr>
          <w:rFonts w:ascii="Times New Roman" w:hAnsi="Times New Roman" w:cs="Times New Roman"/>
          <w:sz w:val="24"/>
          <w:szCs w:val="24"/>
        </w:rPr>
        <w:t xml:space="preserve">’, </w:t>
      </w:r>
      <w:r w:rsidRPr="001D1C41">
        <w:rPr>
          <w:rFonts w:ascii="Times New Roman" w:hAnsi="Times New Roman" w:cs="Times New Roman"/>
          <w:i/>
          <w:iCs/>
          <w:sz w:val="24"/>
          <w:szCs w:val="24"/>
        </w:rPr>
        <w:t>The Musicology Review: Issue 3</w:t>
      </w:r>
      <w:r w:rsidRPr="001D1C41">
        <w:rPr>
          <w:rFonts w:ascii="Times New Roman" w:hAnsi="Times New Roman" w:cs="Times New Roman"/>
          <w:sz w:val="24"/>
          <w:szCs w:val="24"/>
        </w:rPr>
        <w:t>, ed. Lyons, Helen, Kehoe. Thomas (Dublin: UCD Press, 2007)</w:t>
      </w:r>
      <w:r w:rsidRPr="001D1C41">
        <w:rPr>
          <w:rFonts w:ascii="Times New Roman" w:hAnsi="Times New Roman" w:cs="Times New Roman"/>
          <w:sz w:val="24"/>
          <w:szCs w:val="24"/>
        </w:rPr>
        <w:br/>
      </w:r>
    </w:p>
    <w:p w14:paraId="3A1731FE" w14:textId="77777777" w:rsidR="001417BE" w:rsidRPr="001D1C41" w:rsidRDefault="001417BE" w:rsidP="001417BE">
      <w:pPr>
        <w:pStyle w:val="FootnoteText"/>
        <w:numPr>
          <w:ilvl w:val="0"/>
          <w:numId w:val="3"/>
        </w:numPr>
        <w:spacing w:line="360" w:lineRule="auto"/>
        <w:rPr>
          <w:rFonts w:ascii="Times New Roman" w:hAnsi="Times New Roman" w:cs="Times New Roman"/>
          <w:sz w:val="24"/>
          <w:szCs w:val="24"/>
          <w:lang w:val="en-US"/>
        </w:rPr>
      </w:pPr>
      <w:r w:rsidRPr="001D1C41">
        <w:rPr>
          <w:rFonts w:ascii="Times New Roman" w:hAnsi="Times New Roman" w:cs="Times New Roman"/>
          <w:sz w:val="24"/>
          <w:szCs w:val="24"/>
          <w:lang w:val="en-US"/>
        </w:rPr>
        <w:t xml:space="preserve">Kennedy, Michael: </w:t>
      </w:r>
      <w:r w:rsidRPr="001D1C41">
        <w:rPr>
          <w:rFonts w:ascii="Times New Roman" w:hAnsi="Times New Roman" w:cs="Times New Roman"/>
          <w:i/>
          <w:iCs/>
          <w:sz w:val="24"/>
          <w:szCs w:val="24"/>
          <w:lang w:val="en-US"/>
        </w:rPr>
        <w:t>The life of Elgar</w:t>
      </w:r>
      <w:r w:rsidRPr="001D1C41">
        <w:rPr>
          <w:rFonts w:ascii="Times New Roman" w:hAnsi="Times New Roman" w:cs="Times New Roman"/>
          <w:sz w:val="24"/>
          <w:szCs w:val="24"/>
          <w:lang w:val="en-US"/>
        </w:rPr>
        <w:t xml:space="preserve"> (Cambridge: Cambridge University Press, 2011)</w:t>
      </w:r>
      <w:r w:rsidRPr="001D1C41">
        <w:rPr>
          <w:rFonts w:ascii="Times New Roman" w:hAnsi="Times New Roman" w:cs="Times New Roman"/>
          <w:sz w:val="24"/>
          <w:szCs w:val="24"/>
          <w:lang w:val="en-US"/>
        </w:rPr>
        <w:br/>
      </w:r>
    </w:p>
    <w:p w14:paraId="26E5B611" w14:textId="77777777" w:rsidR="001417BE" w:rsidRPr="001D1C41" w:rsidRDefault="001417BE" w:rsidP="001417BE">
      <w:pPr>
        <w:pStyle w:val="FootnoteText"/>
        <w:numPr>
          <w:ilvl w:val="0"/>
          <w:numId w:val="3"/>
        </w:numPr>
        <w:spacing w:line="360" w:lineRule="auto"/>
        <w:rPr>
          <w:rFonts w:ascii="Times New Roman" w:hAnsi="Times New Roman" w:cs="Times New Roman"/>
          <w:sz w:val="24"/>
          <w:szCs w:val="24"/>
          <w:lang w:val="en-US"/>
        </w:rPr>
      </w:pPr>
      <w:proofErr w:type="spellStart"/>
      <w:r w:rsidRPr="001D1C41">
        <w:rPr>
          <w:rFonts w:ascii="Times New Roman" w:hAnsi="Times New Roman" w:cs="Times New Roman"/>
          <w:sz w:val="24"/>
          <w:szCs w:val="24"/>
          <w:lang w:val="en-US"/>
        </w:rPr>
        <w:lastRenderedPageBreak/>
        <w:t>Jarger</w:t>
      </w:r>
      <w:proofErr w:type="spellEnd"/>
      <w:r w:rsidRPr="001D1C41">
        <w:rPr>
          <w:rFonts w:ascii="Times New Roman" w:hAnsi="Times New Roman" w:cs="Times New Roman"/>
          <w:sz w:val="24"/>
          <w:szCs w:val="24"/>
          <w:lang w:val="en-US"/>
        </w:rPr>
        <w:t xml:space="preserve">, August J.: </w:t>
      </w:r>
      <w:r w:rsidRPr="001D1C41">
        <w:rPr>
          <w:rFonts w:ascii="Times New Roman" w:hAnsi="Times New Roman" w:cs="Times New Roman"/>
          <w:i/>
          <w:iCs/>
          <w:sz w:val="24"/>
          <w:szCs w:val="24"/>
          <w:lang w:val="en-US"/>
        </w:rPr>
        <w:t xml:space="preserve">The Dream of </w:t>
      </w:r>
      <w:proofErr w:type="spellStart"/>
      <w:r w:rsidRPr="001D1C41">
        <w:rPr>
          <w:rFonts w:ascii="Times New Roman" w:hAnsi="Times New Roman" w:cs="Times New Roman"/>
          <w:i/>
          <w:iCs/>
          <w:sz w:val="24"/>
          <w:szCs w:val="24"/>
          <w:lang w:val="en-US"/>
        </w:rPr>
        <w:t>Gerontius</w:t>
      </w:r>
      <w:proofErr w:type="spellEnd"/>
      <w:r w:rsidRPr="001D1C41">
        <w:rPr>
          <w:rFonts w:ascii="Times New Roman" w:hAnsi="Times New Roman" w:cs="Times New Roman"/>
          <w:i/>
          <w:iCs/>
          <w:sz w:val="24"/>
          <w:szCs w:val="24"/>
          <w:lang w:val="en-US"/>
        </w:rPr>
        <w:t>: Analytical and descriptive notes</w:t>
      </w:r>
      <w:r w:rsidRPr="001D1C41">
        <w:rPr>
          <w:rFonts w:ascii="Times New Roman" w:hAnsi="Times New Roman" w:cs="Times New Roman"/>
          <w:sz w:val="24"/>
          <w:szCs w:val="24"/>
          <w:lang w:val="en-US"/>
        </w:rPr>
        <w:t xml:space="preserve"> (Suffolk: </w:t>
      </w:r>
      <w:proofErr w:type="spellStart"/>
      <w:r w:rsidRPr="001D1C41">
        <w:rPr>
          <w:rFonts w:ascii="Times New Roman" w:hAnsi="Times New Roman" w:cs="Times New Roman"/>
          <w:sz w:val="24"/>
          <w:szCs w:val="24"/>
          <w:lang w:val="en-US"/>
        </w:rPr>
        <w:t>Novello</w:t>
      </w:r>
      <w:proofErr w:type="spellEnd"/>
      <w:r w:rsidRPr="001D1C41">
        <w:rPr>
          <w:rFonts w:ascii="Times New Roman" w:hAnsi="Times New Roman" w:cs="Times New Roman"/>
          <w:sz w:val="24"/>
          <w:szCs w:val="24"/>
          <w:lang w:val="en-US"/>
        </w:rPr>
        <w:t xml:space="preserve"> Pub Ltd, 1974)</w:t>
      </w:r>
      <w:r w:rsidRPr="001D1C41">
        <w:rPr>
          <w:rFonts w:ascii="Times New Roman" w:hAnsi="Times New Roman" w:cs="Times New Roman"/>
          <w:sz w:val="24"/>
          <w:szCs w:val="24"/>
          <w:lang w:val="en-US"/>
        </w:rPr>
        <w:br/>
      </w:r>
    </w:p>
    <w:p w14:paraId="55866704" w14:textId="77777777" w:rsidR="001417BE" w:rsidRPr="001D1C41" w:rsidRDefault="001417BE" w:rsidP="001417BE">
      <w:pPr>
        <w:pStyle w:val="FootnoteText"/>
        <w:numPr>
          <w:ilvl w:val="0"/>
          <w:numId w:val="3"/>
        </w:numPr>
        <w:spacing w:line="360" w:lineRule="auto"/>
        <w:rPr>
          <w:rFonts w:ascii="Times New Roman" w:hAnsi="Times New Roman" w:cs="Times New Roman"/>
          <w:sz w:val="24"/>
          <w:szCs w:val="24"/>
          <w:lang w:val="en-US"/>
        </w:rPr>
      </w:pPr>
      <w:r w:rsidRPr="001D1C41">
        <w:rPr>
          <w:rFonts w:ascii="Times New Roman" w:hAnsi="Times New Roman" w:cs="Times New Roman"/>
          <w:sz w:val="24"/>
          <w:szCs w:val="24"/>
          <w:lang w:val="en-US"/>
        </w:rPr>
        <w:t xml:space="preserve">Harper-Scott, J.P.E.: </w:t>
      </w:r>
      <w:r w:rsidRPr="001D1C41">
        <w:rPr>
          <w:rFonts w:ascii="Times New Roman" w:hAnsi="Times New Roman" w:cs="Times New Roman"/>
          <w:i/>
          <w:iCs/>
          <w:sz w:val="24"/>
          <w:szCs w:val="24"/>
          <w:lang w:val="en-US"/>
        </w:rPr>
        <w:t>Edward Elgar, Modernist</w:t>
      </w:r>
      <w:r w:rsidRPr="001D1C41">
        <w:rPr>
          <w:rFonts w:ascii="Times New Roman" w:hAnsi="Times New Roman" w:cs="Times New Roman"/>
          <w:sz w:val="24"/>
          <w:szCs w:val="24"/>
          <w:lang w:val="en-US"/>
        </w:rPr>
        <w:t xml:space="preserve"> (Cambridge: Cambridge University Press, 2006)</w:t>
      </w:r>
      <w:r w:rsidRPr="001D1C41">
        <w:rPr>
          <w:rFonts w:ascii="Times New Roman" w:hAnsi="Times New Roman" w:cs="Times New Roman"/>
          <w:sz w:val="24"/>
          <w:szCs w:val="24"/>
          <w:lang w:val="en-US"/>
        </w:rPr>
        <w:br/>
      </w:r>
    </w:p>
    <w:p w14:paraId="202AF12D" w14:textId="77777777" w:rsidR="001417BE" w:rsidRPr="001D1C41" w:rsidRDefault="001417BE" w:rsidP="001417BE">
      <w:pPr>
        <w:pStyle w:val="FootnoteText"/>
        <w:numPr>
          <w:ilvl w:val="0"/>
          <w:numId w:val="3"/>
        </w:numPr>
        <w:spacing w:line="360" w:lineRule="auto"/>
        <w:rPr>
          <w:rFonts w:ascii="Times New Roman" w:hAnsi="Times New Roman" w:cs="Times New Roman"/>
          <w:sz w:val="24"/>
          <w:szCs w:val="24"/>
          <w:lang w:val="en-US"/>
        </w:rPr>
      </w:pPr>
      <w:r w:rsidRPr="001D1C41">
        <w:rPr>
          <w:rFonts w:ascii="Times New Roman" w:hAnsi="Times New Roman" w:cs="Times New Roman"/>
          <w:sz w:val="24"/>
          <w:szCs w:val="24"/>
          <w:lang w:val="en-US"/>
        </w:rPr>
        <w:t xml:space="preserve">Adams, Byron: ‘Elgar’s Later Oratorios: Roman Catholicism, Decadence and the Wagnerian Dialectic of Shame and Grace’, </w:t>
      </w:r>
      <w:r w:rsidRPr="001D1C41">
        <w:rPr>
          <w:rFonts w:ascii="Times New Roman" w:hAnsi="Times New Roman" w:cs="Times New Roman"/>
          <w:i/>
          <w:iCs/>
          <w:sz w:val="24"/>
          <w:szCs w:val="24"/>
          <w:lang w:val="en-US"/>
        </w:rPr>
        <w:t>The Cambridge Companion to Elgar</w:t>
      </w:r>
      <w:r w:rsidRPr="001D1C41">
        <w:rPr>
          <w:rFonts w:ascii="Times New Roman" w:hAnsi="Times New Roman" w:cs="Times New Roman"/>
          <w:sz w:val="24"/>
          <w:szCs w:val="24"/>
          <w:lang w:val="en-US"/>
        </w:rPr>
        <w:t>, ed. Grimley, Daniel M., Rushton, Julian (Cambridge: Cambridge University Press, 2005)</w:t>
      </w:r>
      <w:r w:rsidRPr="001D1C41">
        <w:rPr>
          <w:rFonts w:ascii="Times New Roman" w:hAnsi="Times New Roman" w:cs="Times New Roman"/>
          <w:sz w:val="24"/>
          <w:szCs w:val="24"/>
          <w:lang w:val="en-US"/>
        </w:rPr>
        <w:br/>
      </w:r>
    </w:p>
    <w:p w14:paraId="2A731454" w14:textId="77777777" w:rsidR="001417BE" w:rsidRPr="001D1C41" w:rsidRDefault="001417BE" w:rsidP="001417BE">
      <w:pPr>
        <w:pStyle w:val="FootnoteText"/>
        <w:numPr>
          <w:ilvl w:val="0"/>
          <w:numId w:val="3"/>
        </w:numPr>
        <w:spacing w:line="360" w:lineRule="auto"/>
        <w:rPr>
          <w:rFonts w:ascii="Times New Roman" w:hAnsi="Times New Roman" w:cs="Times New Roman"/>
          <w:sz w:val="24"/>
          <w:szCs w:val="24"/>
          <w:lang w:val="en-US"/>
        </w:rPr>
      </w:pPr>
      <w:r w:rsidRPr="001D1C41">
        <w:rPr>
          <w:rFonts w:ascii="Times New Roman" w:hAnsi="Times New Roman" w:cs="Times New Roman"/>
          <w:sz w:val="24"/>
          <w:szCs w:val="24"/>
          <w:lang w:val="en-US"/>
        </w:rPr>
        <w:t xml:space="preserve">Parrott, Ian: </w:t>
      </w:r>
      <w:r w:rsidRPr="001D1C41">
        <w:rPr>
          <w:rFonts w:ascii="Times New Roman" w:hAnsi="Times New Roman" w:cs="Times New Roman"/>
          <w:i/>
          <w:iCs/>
          <w:sz w:val="24"/>
          <w:szCs w:val="24"/>
          <w:lang w:val="en-US"/>
        </w:rPr>
        <w:t>The Master Musicians series: Elgar</w:t>
      </w:r>
      <w:r w:rsidRPr="001D1C41">
        <w:rPr>
          <w:rFonts w:ascii="Times New Roman" w:hAnsi="Times New Roman" w:cs="Times New Roman"/>
          <w:sz w:val="24"/>
          <w:szCs w:val="24"/>
          <w:lang w:val="en-US"/>
        </w:rPr>
        <w:t xml:space="preserve"> (London: J. M. Dent &amp; Sons Ltd, 1971)</w:t>
      </w:r>
    </w:p>
    <w:p w14:paraId="536EB208" w14:textId="77777777" w:rsidR="000924B3" w:rsidRPr="00933B50" w:rsidRDefault="000924B3" w:rsidP="39C2E664">
      <w:pPr>
        <w:rPr>
          <w:rFonts w:ascii="Calibri" w:hAnsi="Calibri" w:cs="Calibri"/>
          <w:sz w:val="20"/>
          <w:szCs w:val="20"/>
        </w:rPr>
      </w:pPr>
    </w:p>
    <w:sectPr w:rsidR="000924B3" w:rsidRPr="00933B50" w:rsidSect="00BD27D1">
      <w:pgSz w:w="11907" w:h="16840" w:code="9"/>
      <w:pgMar w:top="1440" w:right="1797" w:bottom="1440" w:left="179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M" w:date="2020-05-20T11:13:00Z" w:initials="MMcH">
    <w:p w14:paraId="15674EF6" w14:textId="508D21F2" w:rsidR="002D7F20" w:rsidRDefault="002D7F20">
      <w:pPr>
        <w:pStyle w:val="CommentText"/>
      </w:pPr>
      <w:r>
        <w:rPr>
          <w:rStyle w:val="CommentReference"/>
        </w:rPr>
        <w:annotationRef/>
      </w:r>
      <w:r>
        <w:t>So these may have been the reasons why the Birmingham Festival commissioned the work because they expected something else?</w:t>
      </w:r>
    </w:p>
  </w:comment>
  <w:comment w:id="14" w:author="MM" w:date="2020-05-20T11:15:00Z" w:initials="MMcH">
    <w:p w14:paraId="2A5C9C51" w14:textId="4F61AA9C" w:rsidR="002D7F20" w:rsidRDefault="002D7F20">
      <w:pPr>
        <w:pStyle w:val="CommentText"/>
      </w:pPr>
      <w:r>
        <w:rPr>
          <w:rStyle w:val="CommentReference"/>
        </w:rPr>
        <w:annotationRef/>
      </w:r>
      <w:r>
        <w:t xml:space="preserve"> A lot went wrong!</w:t>
      </w:r>
    </w:p>
  </w:comment>
  <w:comment w:id="19" w:author="MM" w:date="2020-05-20T11:18:00Z" w:initials="MMcH">
    <w:p w14:paraId="27C19D8A" w14:textId="77777777" w:rsidR="002D7F20" w:rsidRDefault="002D7F20">
      <w:pPr>
        <w:pStyle w:val="CommentText"/>
      </w:pPr>
      <w:r>
        <w:rPr>
          <w:rStyle w:val="CommentReference"/>
        </w:rPr>
        <w:annotationRef/>
      </w:r>
      <w:r>
        <w:t>This is identical to the words in McGuire’s book and although you have referenced it in a footnote, you would need to either:</w:t>
      </w:r>
    </w:p>
    <w:p w14:paraId="70827BB4" w14:textId="3ACAA578" w:rsidR="002D7F20" w:rsidRDefault="002D7F20" w:rsidP="002D7F20">
      <w:pPr>
        <w:pStyle w:val="CommentText"/>
        <w:numPr>
          <w:ilvl w:val="0"/>
          <w:numId w:val="4"/>
        </w:numPr>
      </w:pPr>
      <w:r>
        <w:t xml:space="preserve">Re-write the idea </w:t>
      </w:r>
      <w:r w:rsidRPr="002D7F20">
        <w:rPr>
          <w:b/>
          <w:bCs/>
        </w:rPr>
        <w:t>in your own words</w:t>
      </w:r>
      <w:r>
        <w:t xml:space="preserve"> OR</w:t>
      </w:r>
    </w:p>
    <w:p w14:paraId="57EDFB40" w14:textId="75393777" w:rsidR="002D7F20" w:rsidRDefault="002D7F20" w:rsidP="002D7F20">
      <w:pPr>
        <w:pStyle w:val="CommentText"/>
        <w:numPr>
          <w:ilvl w:val="0"/>
          <w:numId w:val="4"/>
        </w:numPr>
      </w:pPr>
      <w:r>
        <w:t xml:space="preserve"> Quote the section exactly from the book and place it in ‘quotation marks’.</w:t>
      </w:r>
    </w:p>
  </w:comment>
  <w:comment w:id="33" w:author="MM" w:date="2020-05-20T11:23:00Z" w:initials="MMcH">
    <w:p w14:paraId="7DF2419E" w14:textId="13D03392" w:rsidR="00C44BE4" w:rsidRDefault="00C44BE4">
      <w:pPr>
        <w:pStyle w:val="CommentText"/>
      </w:pPr>
      <w:r>
        <w:rPr>
          <w:rStyle w:val="CommentReference"/>
        </w:rPr>
        <w:annotationRef/>
      </w:r>
      <w:r>
        <w:t xml:space="preserve">And Elgar had been to Bayreuth and had heard </w:t>
      </w:r>
      <w:r w:rsidRPr="00C44BE4">
        <w:rPr>
          <w:i/>
          <w:iCs/>
        </w:rPr>
        <w:t xml:space="preserve">Parsifal </w:t>
      </w:r>
      <w:r>
        <w:t>among other works .</w:t>
      </w:r>
    </w:p>
  </w:comment>
  <w:comment w:id="34" w:author="MM" w:date="2020-05-20T11:27:00Z" w:initials="MMcH">
    <w:p w14:paraId="1CCBEAD7" w14:textId="0696CE11" w:rsidR="00C44BE4" w:rsidRDefault="00C44BE4">
      <w:pPr>
        <w:pStyle w:val="CommentText"/>
      </w:pPr>
      <w:r>
        <w:rPr>
          <w:rStyle w:val="CommentReference"/>
        </w:rPr>
        <w:annotationRef/>
      </w:r>
      <w:r>
        <w:t>Again, to avoid plagiarism you should either re-write this in your own words or use quotation marks because the original sentence from Byron Adams essay states:</w:t>
      </w:r>
    </w:p>
    <w:p w14:paraId="6E521E31" w14:textId="5F5D256D" w:rsidR="00C44BE4" w:rsidRDefault="00C44BE4">
      <w:pPr>
        <w:pStyle w:val="CommentText"/>
      </w:pPr>
    </w:p>
    <w:p w14:paraId="1371A888" w14:textId="7F21A1E0" w:rsidR="00C44BE4" w:rsidRPr="00C44BE4" w:rsidRDefault="00C44BE4">
      <w:pPr>
        <w:pStyle w:val="CommentText"/>
        <w:rPr>
          <w:i/>
          <w:iCs/>
        </w:rPr>
      </w:pPr>
      <w:r w:rsidRPr="00C44BE4">
        <w:rPr>
          <w:i/>
          <w:iCs/>
        </w:rPr>
        <w:t>Elgar did not employ the same type of themes and thematic transformation that Wagner used</w:t>
      </w:r>
    </w:p>
    <w:p w14:paraId="630B009C" w14:textId="77777777" w:rsidR="00C44BE4" w:rsidRDefault="00C44BE4">
      <w:pPr>
        <w:pStyle w:val="CommentText"/>
      </w:pPr>
    </w:p>
    <w:p w14:paraId="15DD4E4F" w14:textId="77777777" w:rsidR="00C44BE4" w:rsidRDefault="00C44BE4">
      <w:pPr>
        <w:pStyle w:val="CommentText"/>
      </w:pPr>
      <w:r>
        <w:t xml:space="preserve">You have only changed one word ‘employ’ so </w:t>
      </w:r>
      <w:r w:rsidRPr="00C44BE4">
        <w:rPr>
          <w:b/>
          <w:bCs/>
        </w:rPr>
        <w:t>therefore this is a direct quotation and not your own words</w:t>
      </w:r>
      <w:r>
        <w:t>. It would be better to present it as:</w:t>
      </w:r>
    </w:p>
    <w:p w14:paraId="57562A12" w14:textId="77777777" w:rsidR="00C44BE4" w:rsidRDefault="00C44BE4">
      <w:pPr>
        <w:pStyle w:val="CommentText"/>
      </w:pPr>
    </w:p>
    <w:p w14:paraId="76BB29D1" w14:textId="6611E39F" w:rsidR="00C44BE4" w:rsidRDefault="00C44BE4">
      <w:pPr>
        <w:pStyle w:val="CommentText"/>
      </w:pPr>
      <w:r>
        <w:t>Adams argues that Elgar did not use ‘the same type of themes and thematic transformation that Wagner used’.</w:t>
      </w:r>
    </w:p>
    <w:p w14:paraId="72CADD72" w14:textId="77777777" w:rsidR="00C44BE4" w:rsidRDefault="00C44BE4">
      <w:pPr>
        <w:pStyle w:val="CommentText"/>
      </w:pPr>
    </w:p>
    <w:p w14:paraId="5A3CE6E7" w14:textId="53FCFE48" w:rsidR="00C44BE4" w:rsidRPr="00C44BE4" w:rsidRDefault="00C44BE4">
      <w:pPr>
        <w:pStyle w:val="CommentText"/>
        <w:rPr>
          <w:b/>
          <w:bCs/>
        </w:rPr>
      </w:pPr>
      <w:r>
        <w:t>The yellow highlighted area is also a direct quotation from Adams.</w:t>
      </w:r>
    </w:p>
  </w:comment>
  <w:comment w:id="42" w:author="MM" w:date="2020-05-20T11:32:00Z" w:initials="MMcH">
    <w:p w14:paraId="29C927A3" w14:textId="77777777" w:rsidR="00082537" w:rsidRDefault="00082537">
      <w:pPr>
        <w:pStyle w:val="CommentText"/>
      </w:pPr>
      <w:r>
        <w:rPr>
          <w:rStyle w:val="CommentReference"/>
        </w:rPr>
        <w:annotationRef/>
      </w:r>
    </w:p>
    <w:p w14:paraId="2F9538C7" w14:textId="67C1CEF6" w:rsidR="00082537" w:rsidRDefault="000E1F52">
      <w:pPr>
        <w:pStyle w:val="CommentText"/>
      </w:pPr>
      <w:r>
        <w:t>Leon, i</w:t>
      </w:r>
      <w:r w:rsidR="00082537">
        <w:t xml:space="preserve">n this essay you have identified some of the key ‘progressive’ aspects of Elgar’s oratorio. You have used good sources to research the essay but you need to be very careful in terms of </w:t>
      </w:r>
      <w:r w:rsidR="00082537" w:rsidRPr="00082537">
        <w:rPr>
          <w:i/>
          <w:iCs/>
        </w:rPr>
        <w:t>how</w:t>
      </w:r>
      <w:r w:rsidR="00082537">
        <w:t xml:space="preserve"> you use them. You will note a couple of places where I identified plagiarism. Even if you cite the source, the book, article etc. </w:t>
      </w:r>
      <w:r w:rsidR="00082537">
        <w:t xml:space="preserve">you still need to make the point in your own words or use </w:t>
      </w:r>
      <w:r w:rsidR="00082537">
        <w:t>‘quotatio</w:t>
      </w:r>
      <w:r w:rsidR="005A60B1">
        <w:t>n</w:t>
      </w:r>
      <w:bookmarkStart w:id="43" w:name="_GoBack"/>
      <w:bookmarkEnd w:id="43"/>
      <w:r w:rsidR="00082537">
        <w:t xml:space="preserve"> marks’ to show these are not your words. Be careful with this in any remaining assignments.</w:t>
      </w:r>
    </w:p>
    <w:p w14:paraId="1973CDE0" w14:textId="4FB3FE9A" w:rsidR="00082537" w:rsidRDefault="00082537">
      <w:pPr>
        <w:pStyle w:val="CommentText"/>
      </w:pPr>
    </w:p>
    <w:p w14:paraId="473B34D5" w14:textId="649FE582" w:rsidR="0011612D" w:rsidRDefault="0011612D">
      <w:pPr>
        <w:pStyle w:val="CommentText"/>
      </w:pPr>
      <w:r>
        <w:t>One other point you could have talked about – which also shows Wagnerian influence – is the vocal writing for the soloists, that Elgar uses a very flexible style of writing that is part-recitative and part-lyrical/arioso. It would have been good to highlight this too.</w:t>
      </w:r>
    </w:p>
    <w:p w14:paraId="16993FBE" w14:textId="102F0C48" w:rsidR="0011612D" w:rsidRDefault="0011612D">
      <w:pPr>
        <w:pStyle w:val="CommentText"/>
      </w:pPr>
    </w:p>
    <w:p w14:paraId="77F6D8BB" w14:textId="77777777" w:rsidR="0011612D" w:rsidRDefault="0011612D">
      <w:pPr>
        <w:pStyle w:val="CommentText"/>
      </w:pPr>
    </w:p>
    <w:p w14:paraId="29E2455B" w14:textId="77777777" w:rsidR="00082537" w:rsidRDefault="00082537">
      <w:pPr>
        <w:pStyle w:val="CommentText"/>
      </w:pPr>
      <w:r>
        <w:t xml:space="preserve">Otherwise, you have shown a good understanding of the cultural and musical aspects of </w:t>
      </w:r>
      <w:r w:rsidRPr="00082537">
        <w:rPr>
          <w:i/>
          <w:iCs/>
        </w:rPr>
        <w:t>Gerontius</w:t>
      </w:r>
      <w:r>
        <w:t>.</w:t>
      </w:r>
    </w:p>
    <w:p w14:paraId="48885380" w14:textId="77777777" w:rsidR="00082537" w:rsidRDefault="00082537">
      <w:pPr>
        <w:pStyle w:val="CommentText"/>
      </w:pPr>
    </w:p>
    <w:p w14:paraId="6235BCC1" w14:textId="175AC8DD" w:rsidR="00082537" w:rsidRDefault="00082537">
      <w:pPr>
        <w:pStyle w:val="CommentText"/>
      </w:pPr>
      <w:r>
        <w:t>62%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674EF6" w15:done="0"/>
  <w15:commentEx w15:paraId="2A5C9C51" w15:done="0"/>
  <w15:commentEx w15:paraId="57EDFB40" w15:done="0"/>
  <w15:commentEx w15:paraId="7DF2419E" w15:done="0"/>
  <w15:commentEx w15:paraId="5A3CE6E7" w15:done="0"/>
  <w15:commentEx w15:paraId="6235BC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F8F6A" w16cex:dateUtc="2020-05-20T10:13:00Z"/>
  <w16cex:commentExtensible w16cex:durableId="226F8FC4" w16cex:dateUtc="2020-05-20T10:15:00Z"/>
  <w16cex:commentExtensible w16cex:durableId="226F9093" w16cex:dateUtc="2020-05-20T10:18:00Z"/>
  <w16cex:commentExtensible w16cex:durableId="226F91CB" w16cex:dateUtc="2020-05-20T10:23:00Z"/>
  <w16cex:commentExtensible w16cex:durableId="226F9286" w16cex:dateUtc="2020-05-20T10:27:00Z"/>
  <w16cex:commentExtensible w16cex:durableId="226F93B5" w16cex:dateUtc="2020-05-20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674EF6" w16cid:durableId="226F8F6A"/>
  <w16cid:commentId w16cid:paraId="2A5C9C51" w16cid:durableId="226F8FC4"/>
  <w16cid:commentId w16cid:paraId="57EDFB40" w16cid:durableId="226F9093"/>
  <w16cid:commentId w16cid:paraId="7DF2419E" w16cid:durableId="226F91CB"/>
  <w16cid:commentId w16cid:paraId="5A3CE6E7" w16cid:durableId="226F9286"/>
  <w16cid:commentId w16cid:paraId="6235BCC1" w16cid:durableId="226F93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386BD" w14:textId="77777777" w:rsidR="00C736A2" w:rsidRDefault="00C736A2">
      <w:r>
        <w:separator/>
      </w:r>
    </w:p>
  </w:endnote>
  <w:endnote w:type="continuationSeparator" w:id="0">
    <w:p w14:paraId="282B6625" w14:textId="77777777" w:rsidR="00C736A2" w:rsidRDefault="00C73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B95C5" w14:textId="77777777" w:rsidR="00C736A2" w:rsidRDefault="00C736A2">
      <w:r>
        <w:separator/>
      </w:r>
    </w:p>
  </w:footnote>
  <w:footnote w:type="continuationSeparator" w:id="0">
    <w:p w14:paraId="6788B496" w14:textId="77777777" w:rsidR="00C736A2" w:rsidRDefault="00C736A2">
      <w:r>
        <w:continuationSeparator/>
      </w:r>
    </w:p>
  </w:footnote>
  <w:footnote w:id="1">
    <w:p w14:paraId="32A46812" w14:textId="77777777" w:rsidR="001417BE" w:rsidRPr="00602A2A" w:rsidRDefault="001417BE" w:rsidP="001417BE">
      <w:pPr>
        <w:pStyle w:val="FootnoteText"/>
        <w:rPr>
          <w:rFonts w:ascii="Times New Roman" w:hAnsi="Times New Roman" w:cs="Times New Roman"/>
          <w:i/>
          <w:iCs/>
          <w:color w:val="000000" w:themeColor="text1"/>
          <w:lang w:val="en-US"/>
        </w:rPr>
      </w:pPr>
      <w:r w:rsidRPr="00602A2A">
        <w:rPr>
          <w:rStyle w:val="FootnoteReference"/>
          <w:rFonts w:ascii="Times New Roman" w:hAnsi="Times New Roman" w:cs="Times New Roman"/>
          <w:color w:val="000000" w:themeColor="text1"/>
        </w:rPr>
        <w:footnoteRef/>
      </w:r>
      <w:r w:rsidRPr="00602A2A">
        <w:rPr>
          <w:rFonts w:ascii="Times New Roman" w:hAnsi="Times New Roman" w:cs="Times New Roman"/>
          <w:color w:val="000000" w:themeColor="text1"/>
        </w:rPr>
        <w:t xml:space="preserve"> </w:t>
      </w:r>
      <w:r w:rsidRPr="00602A2A">
        <w:rPr>
          <w:rFonts w:ascii="Times New Roman" w:hAnsi="Times New Roman" w:cs="Times New Roman"/>
          <w:color w:val="000000" w:themeColor="text1"/>
          <w:lang w:val="en-US"/>
        </w:rPr>
        <w:t xml:space="preserve">McGuire, Charles, E.: </w:t>
      </w:r>
      <w:r w:rsidRPr="00602A2A">
        <w:rPr>
          <w:rFonts w:ascii="Times New Roman" w:hAnsi="Times New Roman" w:cs="Times New Roman"/>
          <w:i/>
          <w:iCs/>
          <w:color w:val="000000" w:themeColor="text1"/>
          <w:lang w:val="en-US"/>
        </w:rPr>
        <w:t>The Oratorios of Edward Elgar</w:t>
      </w:r>
      <w:r w:rsidRPr="00602A2A">
        <w:rPr>
          <w:rFonts w:ascii="Times New Roman" w:hAnsi="Times New Roman" w:cs="Times New Roman"/>
          <w:color w:val="000000" w:themeColor="text1"/>
          <w:lang w:val="en-US"/>
        </w:rPr>
        <w:t xml:space="preserve"> (Hampshire: Ashgate Pub Ltd, 2002), 31.</w:t>
      </w:r>
    </w:p>
  </w:footnote>
  <w:footnote w:id="2">
    <w:p w14:paraId="68395187" w14:textId="77777777" w:rsidR="001417BE" w:rsidRPr="00602A2A" w:rsidRDefault="001417BE" w:rsidP="001417BE">
      <w:pPr>
        <w:pStyle w:val="FootnoteText"/>
        <w:rPr>
          <w:rFonts w:ascii="Times New Roman" w:hAnsi="Times New Roman" w:cs="Times New Roman"/>
          <w:color w:val="000000" w:themeColor="text1"/>
          <w:lang w:val="en-US"/>
        </w:rPr>
      </w:pPr>
      <w:r w:rsidRPr="00602A2A">
        <w:rPr>
          <w:rStyle w:val="FootnoteReference"/>
          <w:rFonts w:ascii="Times New Roman" w:hAnsi="Times New Roman" w:cs="Times New Roman"/>
          <w:color w:val="000000" w:themeColor="text1"/>
        </w:rPr>
        <w:footnoteRef/>
      </w:r>
      <w:r w:rsidRPr="00602A2A">
        <w:rPr>
          <w:rFonts w:ascii="Times New Roman" w:hAnsi="Times New Roman" w:cs="Times New Roman"/>
          <w:color w:val="000000" w:themeColor="text1"/>
        </w:rPr>
        <w:t xml:space="preserve"> </w:t>
      </w:r>
      <w:r w:rsidRPr="00602A2A">
        <w:rPr>
          <w:rFonts w:ascii="Times New Roman" w:hAnsi="Times New Roman" w:cs="Times New Roman"/>
          <w:color w:val="000000" w:themeColor="text1"/>
          <w:lang w:val="en-US"/>
        </w:rPr>
        <w:t xml:space="preserve">Smither, Howard E.: ‘Oratorio’, </w:t>
      </w:r>
      <w:r w:rsidRPr="00602A2A">
        <w:rPr>
          <w:rFonts w:ascii="Times New Roman" w:hAnsi="Times New Roman" w:cs="Times New Roman"/>
          <w:i/>
          <w:iCs/>
          <w:color w:val="000000" w:themeColor="text1"/>
          <w:lang w:val="en-US"/>
        </w:rPr>
        <w:t>Grove Music Online</w:t>
      </w:r>
      <w:r w:rsidRPr="00602A2A">
        <w:rPr>
          <w:rFonts w:ascii="Times New Roman" w:hAnsi="Times New Roman" w:cs="Times New Roman"/>
          <w:color w:val="000000" w:themeColor="text1"/>
          <w:lang w:val="en-US"/>
        </w:rPr>
        <w:t xml:space="preserve"> (Oxford University Press), accessed 6 March 2020, </w:t>
      </w:r>
      <w:hyperlink r:id="rId1" w:anchor="omo-9781561592630-e-0000020397-div1-0000020397.8" w:history="1">
        <w:r w:rsidRPr="00602A2A">
          <w:rPr>
            <w:rStyle w:val="Hyperlink"/>
            <w:rFonts w:ascii="Times New Roman" w:hAnsi="Times New Roman" w:cs="Times New Roman"/>
            <w:color w:val="000000" w:themeColor="text1"/>
          </w:rPr>
          <w:t>https://www-oxfordmusiconline-com.tudublin.idm.oclc.org/grovemusic/view/10.1093/gmo/9781561592630.001.0001/omo-9781561592630-e-0000020397?rskey=N8R2Gr&amp;result=1#omo-9781561592630-e-0000020397-div1-0000020397.8</w:t>
        </w:r>
      </w:hyperlink>
    </w:p>
  </w:footnote>
  <w:footnote w:id="3">
    <w:p w14:paraId="79F9A3D2" w14:textId="77777777" w:rsidR="001417BE" w:rsidRPr="00602A2A" w:rsidRDefault="001417BE" w:rsidP="001417BE">
      <w:pPr>
        <w:pStyle w:val="FootnoteText"/>
        <w:rPr>
          <w:rFonts w:ascii="Times New Roman" w:hAnsi="Times New Roman" w:cs="Times New Roman"/>
          <w:i/>
          <w:iCs/>
          <w:color w:val="000000" w:themeColor="text1"/>
          <w:lang w:val="en-US"/>
        </w:rPr>
      </w:pPr>
      <w:r w:rsidRPr="00602A2A">
        <w:rPr>
          <w:rStyle w:val="FootnoteReference"/>
          <w:rFonts w:ascii="Times New Roman" w:hAnsi="Times New Roman" w:cs="Times New Roman"/>
          <w:color w:val="000000" w:themeColor="text1"/>
        </w:rPr>
        <w:footnoteRef/>
      </w:r>
      <w:r w:rsidRPr="00602A2A">
        <w:rPr>
          <w:rFonts w:ascii="Times New Roman" w:hAnsi="Times New Roman" w:cs="Times New Roman"/>
          <w:color w:val="000000" w:themeColor="text1"/>
        </w:rPr>
        <w:t xml:space="preserve"> </w:t>
      </w:r>
      <w:r w:rsidRPr="00602A2A">
        <w:rPr>
          <w:rFonts w:ascii="Times New Roman" w:hAnsi="Times New Roman" w:cs="Times New Roman"/>
          <w:color w:val="000000" w:themeColor="text1"/>
          <w:lang w:val="en-US"/>
        </w:rPr>
        <w:t xml:space="preserve">McGuire, Charles, E.: </w:t>
      </w:r>
      <w:r w:rsidRPr="00602A2A">
        <w:rPr>
          <w:rFonts w:ascii="Times New Roman" w:hAnsi="Times New Roman" w:cs="Times New Roman"/>
          <w:i/>
          <w:iCs/>
          <w:color w:val="000000" w:themeColor="text1"/>
          <w:lang w:val="en-US"/>
        </w:rPr>
        <w:t>The Oratorios of Edward Elgar</w:t>
      </w:r>
      <w:r w:rsidRPr="00602A2A">
        <w:rPr>
          <w:rFonts w:ascii="Times New Roman" w:hAnsi="Times New Roman" w:cs="Times New Roman"/>
          <w:color w:val="000000" w:themeColor="text1"/>
          <w:lang w:val="en-US"/>
        </w:rPr>
        <w:t>, 31.</w:t>
      </w:r>
    </w:p>
  </w:footnote>
  <w:footnote w:id="4">
    <w:p w14:paraId="790EB230" w14:textId="77777777" w:rsidR="001417BE" w:rsidRPr="00602A2A" w:rsidRDefault="001417BE" w:rsidP="001417BE">
      <w:pPr>
        <w:pStyle w:val="FootnoteText"/>
        <w:rPr>
          <w:rFonts w:ascii="Times New Roman" w:hAnsi="Times New Roman" w:cs="Times New Roman"/>
          <w:color w:val="000000" w:themeColor="text1"/>
          <w:lang w:val="en-US"/>
        </w:rPr>
      </w:pPr>
      <w:r w:rsidRPr="00602A2A">
        <w:rPr>
          <w:rStyle w:val="FootnoteReference"/>
          <w:rFonts w:ascii="Times New Roman" w:hAnsi="Times New Roman" w:cs="Times New Roman"/>
          <w:color w:val="000000" w:themeColor="text1"/>
        </w:rPr>
        <w:footnoteRef/>
      </w:r>
      <w:r w:rsidRPr="00602A2A">
        <w:rPr>
          <w:rFonts w:ascii="Times New Roman" w:hAnsi="Times New Roman" w:cs="Times New Roman"/>
          <w:color w:val="000000" w:themeColor="text1"/>
        </w:rPr>
        <w:t xml:space="preserve"> </w:t>
      </w:r>
      <w:r w:rsidRPr="00602A2A">
        <w:rPr>
          <w:rFonts w:ascii="Times New Roman" w:hAnsi="Times New Roman" w:cs="Times New Roman"/>
          <w:i/>
          <w:iCs/>
          <w:color w:val="000000" w:themeColor="text1"/>
          <w:lang w:val="en-US"/>
        </w:rPr>
        <w:t>Ibid.</w:t>
      </w:r>
    </w:p>
  </w:footnote>
  <w:footnote w:id="5">
    <w:p w14:paraId="43D6C1DD" w14:textId="77777777" w:rsidR="001417BE" w:rsidRPr="00602A2A" w:rsidRDefault="001417BE" w:rsidP="001417BE">
      <w:pPr>
        <w:pStyle w:val="FootnoteText"/>
        <w:rPr>
          <w:rFonts w:ascii="Times New Roman" w:hAnsi="Times New Roman" w:cs="Times New Roman"/>
          <w:color w:val="000000" w:themeColor="text1"/>
          <w:lang w:val="en-US"/>
        </w:rPr>
      </w:pPr>
      <w:r w:rsidRPr="00602A2A">
        <w:rPr>
          <w:rStyle w:val="FootnoteReference"/>
          <w:rFonts w:ascii="Times New Roman" w:hAnsi="Times New Roman" w:cs="Times New Roman"/>
          <w:color w:val="000000" w:themeColor="text1"/>
        </w:rPr>
        <w:footnoteRef/>
      </w:r>
      <w:r w:rsidRPr="00602A2A">
        <w:rPr>
          <w:rFonts w:ascii="Times New Roman" w:hAnsi="Times New Roman" w:cs="Times New Roman"/>
          <w:color w:val="000000" w:themeColor="text1"/>
        </w:rPr>
        <w:t xml:space="preserve"> </w:t>
      </w:r>
      <w:r w:rsidRPr="00602A2A">
        <w:rPr>
          <w:rFonts w:ascii="Times New Roman" w:hAnsi="Times New Roman" w:cs="Times New Roman"/>
          <w:i/>
          <w:iCs/>
          <w:color w:val="000000" w:themeColor="text1"/>
          <w:lang w:val="en-US"/>
        </w:rPr>
        <w:t>Ibid</w:t>
      </w:r>
      <w:r w:rsidRPr="00602A2A">
        <w:rPr>
          <w:rFonts w:ascii="Times New Roman" w:hAnsi="Times New Roman" w:cs="Times New Roman"/>
          <w:color w:val="000000" w:themeColor="text1"/>
          <w:lang w:val="en-US"/>
        </w:rPr>
        <w:t>, 32.</w:t>
      </w:r>
    </w:p>
  </w:footnote>
  <w:footnote w:id="6">
    <w:p w14:paraId="20D820D1" w14:textId="77777777" w:rsidR="001417BE" w:rsidRPr="00602A2A" w:rsidRDefault="001417BE" w:rsidP="001417BE">
      <w:pPr>
        <w:pStyle w:val="FootnoteText"/>
        <w:rPr>
          <w:rFonts w:ascii="Times New Roman" w:hAnsi="Times New Roman" w:cs="Times New Roman"/>
          <w:i/>
          <w:iCs/>
          <w:color w:val="000000" w:themeColor="text1"/>
          <w:lang w:val="en-US"/>
        </w:rPr>
      </w:pPr>
      <w:r w:rsidRPr="00602A2A">
        <w:rPr>
          <w:rStyle w:val="FootnoteReference"/>
          <w:rFonts w:ascii="Times New Roman" w:hAnsi="Times New Roman" w:cs="Times New Roman"/>
          <w:color w:val="000000" w:themeColor="text1"/>
        </w:rPr>
        <w:footnoteRef/>
      </w:r>
      <w:r w:rsidRPr="00602A2A">
        <w:rPr>
          <w:rFonts w:ascii="Times New Roman" w:hAnsi="Times New Roman" w:cs="Times New Roman"/>
          <w:color w:val="000000" w:themeColor="text1"/>
        </w:rPr>
        <w:t xml:space="preserve"> </w:t>
      </w:r>
      <w:r w:rsidRPr="00602A2A">
        <w:rPr>
          <w:rFonts w:ascii="Times New Roman" w:hAnsi="Times New Roman" w:cs="Times New Roman"/>
          <w:i/>
          <w:iCs/>
          <w:color w:val="000000" w:themeColor="text1"/>
          <w:lang w:val="en-US"/>
        </w:rPr>
        <w:t>Ibid.</w:t>
      </w:r>
    </w:p>
  </w:footnote>
  <w:footnote w:id="7">
    <w:p w14:paraId="1E6FAA20" w14:textId="77777777" w:rsidR="001417BE" w:rsidRPr="00602A2A" w:rsidRDefault="001417BE" w:rsidP="001417BE">
      <w:pPr>
        <w:pStyle w:val="FootnoteText"/>
        <w:rPr>
          <w:rFonts w:ascii="Times New Roman" w:hAnsi="Times New Roman" w:cs="Times New Roman"/>
          <w:color w:val="000000" w:themeColor="text1"/>
        </w:rPr>
      </w:pPr>
      <w:r w:rsidRPr="00602A2A">
        <w:rPr>
          <w:rStyle w:val="FootnoteReference"/>
          <w:rFonts w:ascii="Times New Roman" w:hAnsi="Times New Roman" w:cs="Times New Roman"/>
          <w:color w:val="000000" w:themeColor="text1"/>
        </w:rPr>
        <w:footnoteRef/>
      </w:r>
      <w:r w:rsidRPr="00602A2A">
        <w:rPr>
          <w:rFonts w:ascii="Times New Roman" w:hAnsi="Times New Roman" w:cs="Times New Roman"/>
          <w:color w:val="000000" w:themeColor="text1"/>
        </w:rPr>
        <w:t xml:space="preserve"> </w:t>
      </w:r>
      <w:proofErr w:type="spellStart"/>
      <w:r w:rsidRPr="00602A2A">
        <w:rPr>
          <w:rFonts w:ascii="Times New Roman" w:hAnsi="Times New Roman" w:cs="Times New Roman"/>
          <w:color w:val="000000" w:themeColor="text1"/>
        </w:rPr>
        <w:t>McVeagh</w:t>
      </w:r>
      <w:proofErr w:type="spellEnd"/>
      <w:r w:rsidRPr="00602A2A">
        <w:rPr>
          <w:rFonts w:ascii="Times New Roman" w:hAnsi="Times New Roman" w:cs="Times New Roman"/>
          <w:color w:val="000000" w:themeColor="text1"/>
        </w:rPr>
        <w:t xml:space="preserve">, Diana: ‘Elgar, Sir Edward’, Grove Music Online (Oxford University Press), accessed 6 March 2020, </w:t>
      </w:r>
      <w:hyperlink r:id="rId2" w:anchor="omo-9781561592630-e-0000008709-div1-0000008709.7" w:history="1">
        <w:r w:rsidRPr="00602A2A">
          <w:rPr>
            <w:rStyle w:val="Hyperlink"/>
            <w:rFonts w:ascii="Times New Roman" w:hAnsi="Times New Roman" w:cs="Times New Roman"/>
            <w:color w:val="000000" w:themeColor="text1"/>
          </w:rPr>
          <w:t>https://www-oxfordmusiconline-com.tudublin.idm.oclc.org/grovemusic/view/10.1093/gmo/9781561592630.001.0001/omo-9781561592630-e-0000008709?rskey=JLFkqZ#omo-9781561592630-e-0000008709-div1-0000008709.7</w:t>
        </w:r>
      </w:hyperlink>
    </w:p>
  </w:footnote>
  <w:footnote w:id="8">
    <w:p w14:paraId="3CDE49F1" w14:textId="77777777" w:rsidR="001417BE" w:rsidRPr="00602A2A" w:rsidRDefault="001417BE" w:rsidP="001417BE">
      <w:pPr>
        <w:pStyle w:val="FootnoteText"/>
        <w:rPr>
          <w:rFonts w:ascii="Times New Roman" w:hAnsi="Times New Roman" w:cs="Times New Roman"/>
          <w:lang w:val="en-US"/>
        </w:rPr>
      </w:pPr>
      <w:r w:rsidRPr="00602A2A">
        <w:rPr>
          <w:rStyle w:val="FootnoteReference"/>
          <w:rFonts w:ascii="Times New Roman" w:hAnsi="Times New Roman" w:cs="Times New Roman"/>
        </w:rPr>
        <w:footnoteRef/>
      </w:r>
      <w:r w:rsidRPr="00602A2A">
        <w:rPr>
          <w:rFonts w:ascii="Times New Roman" w:hAnsi="Times New Roman" w:cs="Times New Roman"/>
        </w:rPr>
        <w:t xml:space="preserve"> McHale, Maria: ‘How could an English composer be … so utterly and entirely un-English? Elgar and the </w:t>
      </w:r>
      <w:r w:rsidRPr="00602A2A">
        <w:rPr>
          <w:rFonts w:ascii="Times New Roman" w:hAnsi="Times New Roman" w:cs="Times New Roman"/>
          <w:i/>
          <w:iCs/>
        </w:rPr>
        <w:t xml:space="preserve">Dream of </w:t>
      </w:r>
      <w:proofErr w:type="spellStart"/>
      <w:r w:rsidRPr="00602A2A">
        <w:rPr>
          <w:rFonts w:ascii="Times New Roman" w:hAnsi="Times New Roman" w:cs="Times New Roman"/>
          <w:i/>
          <w:iCs/>
        </w:rPr>
        <w:t>Gerontiu</w:t>
      </w:r>
      <w:r>
        <w:rPr>
          <w:rFonts w:ascii="Times New Roman" w:hAnsi="Times New Roman" w:cs="Times New Roman"/>
          <w:i/>
          <w:iCs/>
        </w:rPr>
        <w:t>s</w:t>
      </w:r>
      <w:proofErr w:type="spellEnd"/>
      <w:r w:rsidRPr="00602A2A">
        <w:rPr>
          <w:rFonts w:ascii="Times New Roman" w:hAnsi="Times New Roman" w:cs="Times New Roman"/>
        </w:rPr>
        <w:t xml:space="preserve">’, </w:t>
      </w:r>
      <w:r>
        <w:rPr>
          <w:rFonts w:ascii="Times New Roman" w:hAnsi="Times New Roman" w:cs="Times New Roman"/>
          <w:i/>
          <w:iCs/>
        </w:rPr>
        <w:t>T</w:t>
      </w:r>
      <w:r w:rsidRPr="0070537F">
        <w:rPr>
          <w:rFonts w:ascii="Times New Roman" w:hAnsi="Times New Roman" w:cs="Times New Roman"/>
          <w:i/>
          <w:iCs/>
        </w:rPr>
        <w:t>he Musicology Review: Issue 3</w:t>
      </w:r>
      <w:r>
        <w:rPr>
          <w:rFonts w:ascii="Times New Roman" w:hAnsi="Times New Roman" w:cs="Times New Roman"/>
        </w:rPr>
        <w:t xml:space="preserve">, ed. Lyons, Helen, Kehoe. Thomas </w:t>
      </w:r>
      <w:r w:rsidRPr="00602A2A">
        <w:rPr>
          <w:rFonts w:ascii="Times New Roman" w:hAnsi="Times New Roman" w:cs="Times New Roman"/>
        </w:rPr>
        <w:t>(Dublin: UCD Press, 2007)</w:t>
      </w:r>
    </w:p>
  </w:footnote>
  <w:footnote w:id="9">
    <w:p w14:paraId="36C784DC" w14:textId="77777777" w:rsidR="001417BE" w:rsidRPr="00602A2A" w:rsidRDefault="001417BE" w:rsidP="001417BE">
      <w:pPr>
        <w:pStyle w:val="FootnoteText"/>
        <w:rPr>
          <w:rFonts w:ascii="Times New Roman" w:hAnsi="Times New Roman" w:cs="Times New Roman"/>
          <w:lang w:val="en-US"/>
        </w:rPr>
      </w:pPr>
      <w:r w:rsidRPr="00602A2A">
        <w:rPr>
          <w:rStyle w:val="FootnoteReference"/>
          <w:rFonts w:ascii="Times New Roman" w:hAnsi="Times New Roman" w:cs="Times New Roman"/>
        </w:rPr>
        <w:footnoteRef/>
      </w:r>
      <w:r w:rsidRPr="00602A2A">
        <w:rPr>
          <w:rFonts w:ascii="Times New Roman" w:hAnsi="Times New Roman" w:cs="Times New Roman"/>
        </w:rPr>
        <w:t xml:space="preserve"> </w:t>
      </w:r>
      <w:r w:rsidRPr="00602A2A">
        <w:rPr>
          <w:rFonts w:ascii="Times New Roman" w:hAnsi="Times New Roman" w:cs="Times New Roman"/>
          <w:color w:val="000000" w:themeColor="text1"/>
          <w:lang w:val="en-US"/>
        </w:rPr>
        <w:t xml:space="preserve">McGuire, Charles, E.: </w:t>
      </w:r>
      <w:r w:rsidRPr="00602A2A">
        <w:rPr>
          <w:rFonts w:ascii="Times New Roman" w:hAnsi="Times New Roman" w:cs="Times New Roman"/>
          <w:i/>
          <w:iCs/>
          <w:color w:val="000000" w:themeColor="text1"/>
          <w:lang w:val="en-US"/>
        </w:rPr>
        <w:t>The Oratorios of Edward Elgar</w:t>
      </w:r>
      <w:r w:rsidRPr="00602A2A">
        <w:rPr>
          <w:rFonts w:ascii="Times New Roman" w:hAnsi="Times New Roman" w:cs="Times New Roman"/>
          <w:color w:val="000000" w:themeColor="text1"/>
          <w:lang w:val="en-US"/>
        </w:rPr>
        <w:t>, 35.</w:t>
      </w:r>
    </w:p>
  </w:footnote>
  <w:footnote w:id="10">
    <w:p w14:paraId="1F40AB63" w14:textId="77777777" w:rsidR="001417BE" w:rsidRPr="00602A2A" w:rsidRDefault="001417BE" w:rsidP="001417BE">
      <w:pPr>
        <w:pStyle w:val="FootnoteText"/>
        <w:rPr>
          <w:rFonts w:ascii="Times New Roman" w:hAnsi="Times New Roman" w:cs="Times New Roman"/>
          <w:i/>
          <w:iCs/>
          <w:color w:val="000000" w:themeColor="text1"/>
          <w:lang w:val="en-US"/>
        </w:rPr>
      </w:pPr>
      <w:r w:rsidRPr="00602A2A">
        <w:rPr>
          <w:rStyle w:val="FootnoteReference"/>
          <w:rFonts w:ascii="Times New Roman" w:hAnsi="Times New Roman" w:cs="Times New Roman"/>
          <w:color w:val="000000" w:themeColor="text1"/>
        </w:rPr>
        <w:footnoteRef/>
      </w:r>
      <w:r w:rsidRPr="00602A2A">
        <w:rPr>
          <w:rFonts w:ascii="Times New Roman" w:hAnsi="Times New Roman" w:cs="Times New Roman"/>
          <w:color w:val="000000" w:themeColor="text1"/>
        </w:rPr>
        <w:t xml:space="preserve"> </w:t>
      </w:r>
      <w:r>
        <w:rPr>
          <w:rFonts w:ascii="Times New Roman" w:hAnsi="Times New Roman" w:cs="Times New Roman"/>
          <w:i/>
          <w:iCs/>
          <w:color w:val="000000" w:themeColor="text1"/>
          <w:lang w:val="en-US"/>
        </w:rPr>
        <w:t>Ibid</w:t>
      </w:r>
      <w:r w:rsidRPr="00602A2A">
        <w:rPr>
          <w:rFonts w:ascii="Times New Roman" w:hAnsi="Times New Roman" w:cs="Times New Roman"/>
          <w:i/>
          <w:iCs/>
          <w:color w:val="000000" w:themeColor="text1"/>
        </w:rPr>
        <w:t>.</w:t>
      </w:r>
    </w:p>
  </w:footnote>
  <w:footnote w:id="11">
    <w:p w14:paraId="0EFBC90A" w14:textId="515C1103" w:rsidR="001417BE" w:rsidRPr="00602A2A" w:rsidRDefault="001417BE" w:rsidP="001417BE">
      <w:pPr>
        <w:pStyle w:val="FootnoteText"/>
        <w:rPr>
          <w:rFonts w:ascii="Times New Roman" w:hAnsi="Times New Roman" w:cs="Times New Roman"/>
          <w:lang w:val="en-US"/>
        </w:rPr>
      </w:pPr>
      <w:r w:rsidRPr="00602A2A">
        <w:rPr>
          <w:rStyle w:val="FootnoteReference"/>
          <w:rFonts w:ascii="Times New Roman" w:hAnsi="Times New Roman" w:cs="Times New Roman"/>
        </w:rPr>
        <w:footnoteRef/>
      </w:r>
      <w:r w:rsidRPr="00602A2A">
        <w:rPr>
          <w:rFonts w:ascii="Times New Roman" w:hAnsi="Times New Roman" w:cs="Times New Roman"/>
        </w:rPr>
        <w:t xml:space="preserve"> </w:t>
      </w:r>
      <w:r w:rsidRPr="00602A2A">
        <w:rPr>
          <w:rFonts w:ascii="Times New Roman" w:hAnsi="Times New Roman" w:cs="Times New Roman"/>
          <w:lang w:val="en-US"/>
        </w:rPr>
        <w:t xml:space="preserve">Kennedy, Michael: </w:t>
      </w:r>
      <w:r w:rsidRPr="00602A2A">
        <w:rPr>
          <w:rFonts w:ascii="Times New Roman" w:hAnsi="Times New Roman" w:cs="Times New Roman"/>
          <w:i/>
          <w:iCs/>
          <w:lang w:val="en-US"/>
        </w:rPr>
        <w:t xml:space="preserve">The </w:t>
      </w:r>
      <w:ins w:id="12" w:author="MM" w:date="2020-05-20T11:14:00Z">
        <w:r w:rsidR="002D7F20">
          <w:rPr>
            <w:rFonts w:ascii="Times New Roman" w:hAnsi="Times New Roman" w:cs="Times New Roman"/>
            <w:i/>
            <w:iCs/>
            <w:lang w:val="en-US"/>
          </w:rPr>
          <w:t>L</w:t>
        </w:r>
      </w:ins>
      <w:del w:id="13" w:author="MM" w:date="2020-05-20T11:14:00Z">
        <w:r w:rsidRPr="00602A2A" w:rsidDel="002D7F20">
          <w:rPr>
            <w:rFonts w:ascii="Times New Roman" w:hAnsi="Times New Roman" w:cs="Times New Roman"/>
            <w:i/>
            <w:iCs/>
            <w:lang w:val="en-US"/>
          </w:rPr>
          <w:delText>l</w:delText>
        </w:r>
      </w:del>
      <w:r w:rsidRPr="00602A2A">
        <w:rPr>
          <w:rFonts w:ascii="Times New Roman" w:hAnsi="Times New Roman" w:cs="Times New Roman"/>
          <w:i/>
          <w:iCs/>
          <w:lang w:val="en-US"/>
        </w:rPr>
        <w:t>ife of Elgar</w:t>
      </w:r>
      <w:r w:rsidRPr="00602A2A">
        <w:rPr>
          <w:rFonts w:ascii="Times New Roman" w:hAnsi="Times New Roman" w:cs="Times New Roman"/>
          <w:lang w:val="en-US"/>
        </w:rPr>
        <w:t xml:space="preserve"> (Cambridge: Cambridge University Press, 2011), 78-79.</w:t>
      </w:r>
    </w:p>
  </w:footnote>
  <w:footnote w:id="12">
    <w:p w14:paraId="6C5C3077" w14:textId="77777777" w:rsidR="001417BE" w:rsidRPr="00602A2A" w:rsidRDefault="001417BE" w:rsidP="001417BE">
      <w:pPr>
        <w:pStyle w:val="FootnoteText"/>
        <w:rPr>
          <w:rFonts w:ascii="Times New Roman" w:hAnsi="Times New Roman" w:cs="Times New Roman"/>
          <w:color w:val="000000" w:themeColor="text1"/>
          <w:lang w:val="en-US"/>
        </w:rPr>
      </w:pPr>
      <w:r w:rsidRPr="00602A2A">
        <w:rPr>
          <w:rStyle w:val="FootnoteReference"/>
          <w:rFonts w:ascii="Times New Roman" w:hAnsi="Times New Roman" w:cs="Times New Roman"/>
        </w:rPr>
        <w:footnoteRef/>
      </w:r>
      <w:r w:rsidRPr="00602A2A">
        <w:rPr>
          <w:rFonts w:ascii="Times New Roman" w:hAnsi="Times New Roman" w:cs="Times New Roman"/>
        </w:rPr>
        <w:t xml:space="preserve"> </w:t>
      </w:r>
      <w:proofErr w:type="spellStart"/>
      <w:r w:rsidRPr="00602A2A">
        <w:rPr>
          <w:rFonts w:ascii="Times New Roman" w:hAnsi="Times New Roman" w:cs="Times New Roman"/>
          <w:color w:val="000000" w:themeColor="text1"/>
        </w:rPr>
        <w:t>McVeagh</w:t>
      </w:r>
      <w:proofErr w:type="spellEnd"/>
      <w:r w:rsidRPr="00602A2A">
        <w:rPr>
          <w:rFonts w:ascii="Times New Roman" w:hAnsi="Times New Roman" w:cs="Times New Roman"/>
          <w:color w:val="000000" w:themeColor="text1"/>
        </w:rPr>
        <w:t>, Diana: ‘Elgar, Sir Edward’, Grove Music Online (Oxford University Press)</w:t>
      </w:r>
    </w:p>
  </w:footnote>
  <w:footnote w:id="13">
    <w:p w14:paraId="27BC2909" w14:textId="77777777" w:rsidR="001417BE" w:rsidRPr="00602A2A" w:rsidRDefault="001417BE" w:rsidP="001417BE">
      <w:pPr>
        <w:pStyle w:val="FootnoteText"/>
        <w:rPr>
          <w:rFonts w:ascii="Times New Roman" w:hAnsi="Times New Roman" w:cs="Times New Roman"/>
          <w:i/>
          <w:iCs/>
          <w:color w:val="000000" w:themeColor="text1"/>
          <w:lang w:val="en-US"/>
        </w:rPr>
      </w:pPr>
      <w:r w:rsidRPr="00602A2A">
        <w:rPr>
          <w:rStyle w:val="FootnoteReference"/>
          <w:rFonts w:ascii="Times New Roman" w:hAnsi="Times New Roman" w:cs="Times New Roman"/>
          <w:color w:val="000000" w:themeColor="text1"/>
        </w:rPr>
        <w:footnoteRef/>
      </w:r>
      <w:r w:rsidRPr="00602A2A">
        <w:rPr>
          <w:rFonts w:ascii="Times New Roman" w:hAnsi="Times New Roman" w:cs="Times New Roman"/>
          <w:color w:val="000000" w:themeColor="text1"/>
        </w:rPr>
        <w:t xml:space="preserve"> </w:t>
      </w:r>
      <w:r w:rsidRPr="00602A2A">
        <w:rPr>
          <w:rFonts w:ascii="Times New Roman" w:hAnsi="Times New Roman" w:cs="Times New Roman"/>
          <w:i/>
          <w:iCs/>
          <w:color w:val="000000" w:themeColor="text1"/>
          <w:lang w:val="en-US"/>
        </w:rPr>
        <w:t>Ibid.</w:t>
      </w:r>
    </w:p>
  </w:footnote>
  <w:footnote w:id="14">
    <w:p w14:paraId="787F1602" w14:textId="77777777" w:rsidR="001417BE" w:rsidRPr="00602A2A" w:rsidRDefault="001417BE" w:rsidP="001417BE">
      <w:pPr>
        <w:pStyle w:val="FootnoteText"/>
        <w:rPr>
          <w:rFonts w:ascii="Times New Roman" w:hAnsi="Times New Roman" w:cs="Times New Roman"/>
          <w:color w:val="000000" w:themeColor="text1"/>
          <w:lang w:val="en-US"/>
        </w:rPr>
      </w:pPr>
      <w:r w:rsidRPr="00602A2A">
        <w:rPr>
          <w:rStyle w:val="FootnoteReference"/>
          <w:rFonts w:ascii="Times New Roman" w:hAnsi="Times New Roman" w:cs="Times New Roman"/>
          <w:color w:val="000000" w:themeColor="text1"/>
        </w:rPr>
        <w:footnoteRef/>
      </w:r>
      <w:r w:rsidRPr="00602A2A">
        <w:rPr>
          <w:rFonts w:ascii="Times New Roman" w:hAnsi="Times New Roman" w:cs="Times New Roman"/>
          <w:color w:val="000000" w:themeColor="text1"/>
        </w:rPr>
        <w:t xml:space="preserve"> </w:t>
      </w:r>
      <w:r w:rsidRPr="00602A2A">
        <w:rPr>
          <w:rFonts w:ascii="Times New Roman" w:hAnsi="Times New Roman" w:cs="Times New Roman"/>
          <w:i/>
          <w:iCs/>
          <w:color w:val="000000" w:themeColor="text1"/>
          <w:lang w:val="en-US"/>
        </w:rPr>
        <w:t>Ibid.</w:t>
      </w:r>
    </w:p>
  </w:footnote>
  <w:footnote w:id="15">
    <w:p w14:paraId="3E7C3F77" w14:textId="77777777" w:rsidR="001417BE" w:rsidRPr="00602A2A" w:rsidRDefault="001417BE" w:rsidP="001417BE">
      <w:pPr>
        <w:pStyle w:val="FootnoteText"/>
        <w:rPr>
          <w:rFonts w:ascii="Times New Roman" w:hAnsi="Times New Roman" w:cs="Times New Roman"/>
          <w:i/>
          <w:iCs/>
          <w:color w:val="000000" w:themeColor="text1"/>
          <w:lang w:val="en-US"/>
        </w:rPr>
      </w:pPr>
      <w:r w:rsidRPr="00602A2A">
        <w:rPr>
          <w:rStyle w:val="FootnoteReference"/>
          <w:rFonts w:ascii="Times New Roman" w:hAnsi="Times New Roman" w:cs="Times New Roman"/>
          <w:color w:val="000000" w:themeColor="text1"/>
        </w:rPr>
        <w:footnoteRef/>
      </w:r>
      <w:r w:rsidRPr="00602A2A">
        <w:rPr>
          <w:rFonts w:ascii="Times New Roman" w:hAnsi="Times New Roman" w:cs="Times New Roman"/>
          <w:color w:val="000000" w:themeColor="text1"/>
        </w:rPr>
        <w:t xml:space="preserve"> </w:t>
      </w:r>
      <w:r w:rsidRPr="00602A2A">
        <w:rPr>
          <w:rFonts w:ascii="Times New Roman" w:hAnsi="Times New Roman" w:cs="Times New Roman"/>
          <w:i/>
          <w:iCs/>
          <w:color w:val="000000" w:themeColor="text1"/>
        </w:rPr>
        <w:t>Ibid.</w:t>
      </w:r>
    </w:p>
  </w:footnote>
  <w:footnote w:id="16">
    <w:p w14:paraId="3F9B9212" w14:textId="77777777" w:rsidR="001417BE" w:rsidRPr="00602A2A" w:rsidRDefault="001417BE" w:rsidP="001417BE">
      <w:pPr>
        <w:pStyle w:val="FootnoteText"/>
        <w:rPr>
          <w:rFonts w:ascii="Times New Roman" w:hAnsi="Times New Roman" w:cs="Times New Roman"/>
          <w:color w:val="000000" w:themeColor="text1"/>
          <w:lang w:val="en-US"/>
        </w:rPr>
      </w:pPr>
      <w:r w:rsidRPr="00602A2A">
        <w:rPr>
          <w:rStyle w:val="FootnoteReference"/>
          <w:rFonts w:ascii="Times New Roman" w:hAnsi="Times New Roman" w:cs="Times New Roman"/>
          <w:color w:val="000000" w:themeColor="text1"/>
        </w:rPr>
        <w:footnoteRef/>
      </w:r>
      <w:r w:rsidRPr="00602A2A">
        <w:rPr>
          <w:rFonts w:ascii="Times New Roman" w:hAnsi="Times New Roman" w:cs="Times New Roman"/>
          <w:color w:val="000000" w:themeColor="text1"/>
        </w:rPr>
        <w:t xml:space="preserve"> </w:t>
      </w:r>
      <w:r w:rsidRPr="00602A2A">
        <w:rPr>
          <w:rFonts w:ascii="Times New Roman" w:hAnsi="Times New Roman" w:cs="Times New Roman"/>
          <w:color w:val="000000" w:themeColor="text1"/>
          <w:lang w:val="en-US"/>
        </w:rPr>
        <w:t xml:space="preserve">Kennedy, Michael: </w:t>
      </w:r>
      <w:r w:rsidRPr="00602A2A">
        <w:rPr>
          <w:rFonts w:ascii="Times New Roman" w:hAnsi="Times New Roman" w:cs="Times New Roman"/>
          <w:i/>
          <w:iCs/>
          <w:color w:val="000000" w:themeColor="text1"/>
          <w:lang w:val="en-US"/>
        </w:rPr>
        <w:t>The life of Elgar</w:t>
      </w:r>
      <w:r w:rsidRPr="00602A2A">
        <w:rPr>
          <w:rFonts w:ascii="Times New Roman" w:hAnsi="Times New Roman" w:cs="Times New Roman"/>
          <w:color w:val="000000" w:themeColor="text1"/>
          <w:lang w:val="en-US"/>
        </w:rPr>
        <w:t>, 79.</w:t>
      </w:r>
    </w:p>
  </w:footnote>
  <w:footnote w:id="17">
    <w:p w14:paraId="4E3F8E36" w14:textId="77777777" w:rsidR="001417BE" w:rsidRPr="00602A2A" w:rsidRDefault="001417BE" w:rsidP="001417BE">
      <w:pPr>
        <w:pStyle w:val="FootnoteText"/>
        <w:rPr>
          <w:rFonts w:ascii="Times New Roman" w:hAnsi="Times New Roman" w:cs="Times New Roman"/>
          <w:lang w:val="en-US"/>
        </w:rPr>
      </w:pPr>
      <w:r w:rsidRPr="00602A2A">
        <w:rPr>
          <w:rStyle w:val="FootnoteReference"/>
          <w:rFonts w:ascii="Times New Roman" w:hAnsi="Times New Roman" w:cs="Times New Roman"/>
        </w:rPr>
        <w:footnoteRef/>
      </w:r>
      <w:r w:rsidRPr="00602A2A">
        <w:rPr>
          <w:rFonts w:ascii="Times New Roman" w:hAnsi="Times New Roman" w:cs="Times New Roman"/>
        </w:rPr>
        <w:t xml:space="preserve"> </w:t>
      </w:r>
      <w:r w:rsidRPr="00602A2A">
        <w:rPr>
          <w:rFonts w:ascii="Times New Roman" w:hAnsi="Times New Roman" w:cs="Times New Roman"/>
          <w:i/>
          <w:iCs/>
          <w:lang w:val="en-US"/>
        </w:rPr>
        <w:t>Ibid</w:t>
      </w:r>
      <w:r w:rsidRPr="00602A2A">
        <w:rPr>
          <w:rFonts w:ascii="Times New Roman" w:hAnsi="Times New Roman" w:cs="Times New Roman"/>
          <w:lang w:val="en-US"/>
        </w:rPr>
        <w:t>, 85</w:t>
      </w:r>
    </w:p>
  </w:footnote>
  <w:footnote w:id="18">
    <w:p w14:paraId="773F8701" w14:textId="1BA30470" w:rsidR="001417BE" w:rsidRPr="00602A2A" w:rsidRDefault="001417BE" w:rsidP="001417BE">
      <w:pPr>
        <w:pStyle w:val="FootnoteText"/>
        <w:rPr>
          <w:rFonts w:ascii="Times New Roman" w:hAnsi="Times New Roman" w:cs="Times New Roman"/>
          <w:lang w:val="en-US"/>
        </w:rPr>
      </w:pPr>
      <w:r w:rsidRPr="00602A2A">
        <w:rPr>
          <w:rStyle w:val="FootnoteReference"/>
          <w:rFonts w:ascii="Times New Roman" w:hAnsi="Times New Roman" w:cs="Times New Roman"/>
        </w:rPr>
        <w:footnoteRef/>
      </w:r>
      <w:r w:rsidRPr="00602A2A">
        <w:rPr>
          <w:rFonts w:ascii="Times New Roman" w:hAnsi="Times New Roman" w:cs="Times New Roman"/>
        </w:rPr>
        <w:t xml:space="preserve"> </w:t>
      </w:r>
      <w:proofErr w:type="spellStart"/>
      <w:r w:rsidRPr="00602A2A">
        <w:rPr>
          <w:rFonts w:ascii="Times New Roman" w:hAnsi="Times New Roman" w:cs="Times New Roman"/>
          <w:lang w:val="en-US"/>
        </w:rPr>
        <w:t>Ja</w:t>
      </w:r>
      <w:ins w:id="15" w:author="MM" w:date="2020-05-20T11:15:00Z">
        <w:r w:rsidR="002D7F20">
          <w:rPr>
            <w:rFonts w:ascii="Times New Roman" w:hAnsi="Times New Roman" w:cs="Times New Roman"/>
            <w:lang w:val="en-US"/>
          </w:rPr>
          <w:t>e</w:t>
        </w:r>
      </w:ins>
      <w:del w:id="16" w:author="MM" w:date="2020-05-20T11:15:00Z">
        <w:r w:rsidRPr="00602A2A" w:rsidDel="002D7F20">
          <w:rPr>
            <w:rFonts w:ascii="Times New Roman" w:hAnsi="Times New Roman" w:cs="Times New Roman"/>
            <w:lang w:val="en-US"/>
          </w:rPr>
          <w:delText>r</w:delText>
        </w:r>
      </w:del>
      <w:r w:rsidRPr="00602A2A">
        <w:rPr>
          <w:rFonts w:ascii="Times New Roman" w:hAnsi="Times New Roman" w:cs="Times New Roman"/>
          <w:lang w:val="en-US"/>
        </w:rPr>
        <w:t>g</w:t>
      </w:r>
      <w:ins w:id="17" w:author="MM" w:date="2020-05-20T11:15:00Z">
        <w:r w:rsidR="002D7F20">
          <w:rPr>
            <w:rFonts w:ascii="Times New Roman" w:hAnsi="Times New Roman" w:cs="Times New Roman"/>
            <w:lang w:val="en-US"/>
          </w:rPr>
          <w:t>a</w:t>
        </w:r>
      </w:ins>
      <w:del w:id="18" w:author="MM" w:date="2020-05-20T11:15:00Z">
        <w:r w:rsidRPr="00602A2A" w:rsidDel="002D7F20">
          <w:rPr>
            <w:rFonts w:ascii="Times New Roman" w:hAnsi="Times New Roman" w:cs="Times New Roman"/>
            <w:lang w:val="en-US"/>
          </w:rPr>
          <w:delText>e</w:delText>
        </w:r>
      </w:del>
      <w:r w:rsidRPr="00602A2A">
        <w:rPr>
          <w:rFonts w:ascii="Times New Roman" w:hAnsi="Times New Roman" w:cs="Times New Roman"/>
          <w:lang w:val="en-US"/>
        </w:rPr>
        <w:t>r</w:t>
      </w:r>
      <w:proofErr w:type="spellEnd"/>
      <w:r w:rsidRPr="00602A2A">
        <w:rPr>
          <w:rFonts w:ascii="Times New Roman" w:hAnsi="Times New Roman" w:cs="Times New Roman"/>
          <w:lang w:val="en-US"/>
        </w:rPr>
        <w:t xml:space="preserve">, August J.: </w:t>
      </w:r>
      <w:r w:rsidRPr="00602A2A">
        <w:rPr>
          <w:rFonts w:ascii="Times New Roman" w:hAnsi="Times New Roman" w:cs="Times New Roman"/>
          <w:i/>
          <w:iCs/>
          <w:lang w:val="en-US"/>
        </w:rPr>
        <w:t xml:space="preserve">The Dream of </w:t>
      </w:r>
      <w:proofErr w:type="spellStart"/>
      <w:r w:rsidRPr="00602A2A">
        <w:rPr>
          <w:rFonts w:ascii="Times New Roman" w:hAnsi="Times New Roman" w:cs="Times New Roman"/>
          <w:i/>
          <w:iCs/>
          <w:lang w:val="en-US"/>
        </w:rPr>
        <w:t>Gerontius</w:t>
      </w:r>
      <w:proofErr w:type="spellEnd"/>
      <w:r w:rsidRPr="00602A2A">
        <w:rPr>
          <w:rFonts w:ascii="Times New Roman" w:hAnsi="Times New Roman" w:cs="Times New Roman"/>
          <w:i/>
          <w:iCs/>
          <w:lang w:val="en-US"/>
        </w:rPr>
        <w:t>: Analytical and descriptive notes</w:t>
      </w:r>
      <w:r w:rsidRPr="00602A2A">
        <w:rPr>
          <w:rFonts w:ascii="Times New Roman" w:hAnsi="Times New Roman" w:cs="Times New Roman"/>
          <w:lang w:val="en-US"/>
        </w:rPr>
        <w:t xml:space="preserve"> (Suffolk: </w:t>
      </w:r>
      <w:proofErr w:type="spellStart"/>
      <w:r w:rsidRPr="00602A2A">
        <w:rPr>
          <w:rFonts w:ascii="Times New Roman" w:hAnsi="Times New Roman" w:cs="Times New Roman"/>
          <w:lang w:val="en-US"/>
        </w:rPr>
        <w:t>Novello</w:t>
      </w:r>
      <w:proofErr w:type="spellEnd"/>
      <w:r w:rsidRPr="00602A2A">
        <w:rPr>
          <w:rFonts w:ascii="Times New Roman" w:hAnsi="Times New Roman" w:cs="Times New Roman"/>
          <w:lang w:val="en-US"/>
        </w:rPr>
        <w:t xml:space="preserve"> Pub Ltd, 1974), 3.</w:t>
      </w:r>
    </w:p>
  </w:footnote>
  <w:footnote w:id="19">
    <w:p w14:paraId="5B2B25F3" w14:textId="77777777" w:rsidR="001417BE" w:rsidRPr="00602A2A" w:rsidRDefault="001417BE" w:rsidP="001417BE">
      <w:pPr>
        <w:pStyle w:val="FootnoteText"/>
        <w:rPr>
          <w:rFonts w:ascii="Times New Roman" w:hAnsi="Times New Roman" w:cs="Times New Roman"/>
          <w:lang w:val="en-US"/>
        </w:rPr>
      </w:pPr>
      <w:r w:rsidRPr="00602A2A">
        <w:rPr>
          <w:rStyle w:val="FootnoteReference"/>
          <w:rFonts w:ascii="Times New Roman" w:hAnsi="Times New Roman" w:cs="Times New Roman"/>
        </w:rPr>
        <w:footnoteRef/>
      </w:r>
      <w:r w:rsidRPr="00602A2A">
        <w:rPr>
          <w:rFonts w:ascii="Times New Roman" w:hAnsi="Times New Roman" w:cs="Times New Roman"/>
        </w:rPr>
        <w:t xml:space="preserve"> </w:t>
      </w:r>
      <w:r w:rsidRPr="00602A2A">
        <w:rPr>
          <w:rFonts w:ascii="Times New Roman" w:hAnsi="Times New Roman" w:cs="Times New Roman"/>
          <w:color w:val="000000" w:themeColor="text1"/>
          <w:lang w:val="en-US"/>
        </w:rPr>
        <w:t xml:space="preserve">Kennedy, Michael: </w:t>
      </w:r>
      <w:r w:rsidRPr="00602A2A">
        <w:rPr>
          <w:rFonts w:ascii="Times New Roman" w:hAnsi="Times New Roman" w:cs="Times New Roman"/>
          <w:i/>
          <w:iCs/>
          <w:color w:val="000000" w:themeColor="text1"/>
          <w:lang w:val="en-US"/>
        </w:rPr>
        <w:t>The life of Elgar</w:t>
      </w:r>
      <w:r w:rsidRPr="00602A2A">
        <w:rPr>
          <w:rFonts w:ascii="Times New Roman" w:hAnsi="Times New Roman" w:cs="Times New Roman"/>
          <w:color w:val="000000" w:themeColor="text1"/>
          <w:lang w:val="en-US"/>
        </w:rPr>
        <w:t>, 80.</w:t>
      </w:r>
    </w:p>
  </w:footnote>
  <w:footnote w:id="20">
    <w:p w14:paraId="215BCD65" w14:textId="77777777" w:rsidR="001417BE" w:rsidRPr="00602A2A" w:rsidRDefault="001417BE" w:rsidP="001417BE">
      <w:pPr>
        <w:pStyle w:val="FootnoteText"/>
        <w:rPr>
          <w:rFonts w:ascii="Times New Roman" w:hAnsi="Times New Roman" w:cs="Times New Roman"/>
          <w:lang w:val="en-US"/>
        </w:rPr>
      </w:pPr>
      <w:r w:rsidRPr="00602A2A">
        <w:rPr>
          <w:rStyle w:val="FootnoteReference"/>
          <w:rFonts w:ascii="Times New Roman" w:hAnsi="Times New Roman" w:cs="Times New Roman"/>
        </w:rPr>
        <w:footnoteRef/>
      </w:r>
      <w:r w:rsidRPr="00602A2A">
        <w:rPr>
          <w:rFonts w:ascii="Times New Roman" w:hAnsi="Times New Roman" w:cs="Times New Roman"/>
        </w:rPr>
        <w:t xml:space="preserve"> </w:t>
      </w:r>
      <w:r w:rsidRPr="00602A2A">
        <w:rPr>
          <w:rFonts w:ascii="Times New Roman" w:hAnsi="Times New Roman" w:cs="Times New Roman"/>
          <w:color w:val="000000" w:themeColor="text1"/>
          <w:lang w:val="en-US"/>
        </w:rPr>
        <w:t xml:space="preserve">McGuire, Charles, E.: </w:t>
      </w:r>
      <w:r w:rsidRPr="00602A2A">
        <w:rPr>
          <w:rFonts w:ascii="Times New Roman" w:hAnsi="Times New Roman" w:cs="Times New Roman"/>
          <w:i/>
          <w:iCs/>
          <w:color w:val="000000" w:themeColor="text1"/>
          <w:lang w:val="en-US"/>
        </w:rPr>
        <w:t>The Oratorios of Edward Elgar</w:t>
      </w:r>
      <w:r w:rsidRPr="00602A2A">
        <w:rPr>
          <w:rFonts w:ascii="Times New Roman" w:hAnsi="Times New Roman" w:cs="Times New Roman"/>
          <w:color w:val="000000" w:themeColor="text1"/>
          <w:lang w:val="en-US"/>
        </w:rPr>
        <w:t>, 142.</w:t>
      </w:r>
    </w:p>
  </w:footnote>
  <w:footnote w:id="21">
    <w:p w14:paraId="59E367AB" w14:textId="77777777" w:rsidR="001417BE" w:rsidRPr="00602A2A" w:rsidRDefault="001417BE" w:rsidP="001417BE">
      <w:pPr>
        <w:pStyle w:val="FootnoteText"/>
        <w:rPr>
          <w:rFonts w:ascii="Times New Roman" w:hAnsi="Times New Roman" w:cs="Times New Roman"/>
          <w:lang w:val="en-US"/>
        </w:rPr>
      </w:pPr>
      <w:r w:rsidRPr="00602A2A">
        <w:rPr>
          <w:rStyle w:val="FootnoteReference"/>
          <w:rFonts w:ascii="Times New Roman" w:hAnsi="Times New Roman" w:cs="Times New Roman"/>
        </w:rPr>
        <w:footnoteRef/>
      </w:r>
      <w:r w:rsidRPr="00602A2A">
        <w:rPr>
          <w:rFonts w:ascii="Times New Roman" w:hAnsi="Times New Roman" w:cs="Times New Roman"/>
        </w:rPr>
        <w:t xml:space="preserve"> </w:t>
      </w:r>
      <w:proofErr w:type="spellStart"/>
      <w:r w:rsidRPr="00602A2A">
        <w:rPr>
          <w:rFonts w:ascii="Times New Roman" w:hAnsi="Times New Roman" w:cs="Times New Roman"/>
          <w:lang w:val="en-US"/>
        </w:rPr>
        <w:t>Jarger</w:t>
      </w:r>
      <w:proofErr w:type="spellEnd"/>
      <w:r w:rsidRPr="00602A2A">
        <w:rPr>
          <w:rFonts w:ascii="Times New Roman" w:hAnsi="Times New Roman" w:cs="Times New Roman"/>
          <w:lang w:val="en-US"/>
        </w:rPr>
        <w:t xml:space="preserve">, August J.: </w:t>
      </w:r>
      <w:r w:rsidRPr="00602A2A">
        <w:rPr>
          <w:rFonts w:ascii="Times New Roman" w:hAnsi="Times New Roman" w:cs="Times New Roman"/>
          <w:i/>
          <w:iCs/>
          <w:lang w:val="en-US"/>
        </w:rPr>
        <w:t xml:space="preserve">The Dream of </w:t>
      </w:r>
      <w:proofErr w:type="spellStart"/>
      <w:r w:rsidRPr="00602A2A">
        <w:rPr>
          <w:rFonts w:ascii="Times New Roman" w:hAnsi="Times New Roman" w:cs="Times New Roman"/>
          <w:i/>
          <w:iCs/>
          <w:lang w:val="en-US"/>
        </w:rPr>
        <w:t>Gerontius</w:t>
      </w:r>
      <w:proofErr w:type="spellEnd"/>
      <w:r w:rsidRPr="00602A2A">
        <w:rPr>
          <w:rFonts w:ascii="Times New Roman" w:hAnsi="Times New Roman" w:cs="Times New Roman"/>
          <w:i/>
          <w:iCs/>
          <w:lang w:val="en-US"/>
        </w:rPr>
        <w:t>: Analytical and descriptive notes</w:t>
      </w:r>
      <w:r w:rsidRPr="00602A2A">
        <w:rPr>
          <w:rFonts w:ascii="Times New Roman" w:hAnsi="Times New Roman" w:cs="Times New Roman"/>
          <w:lang w:val="en-US"/>
        </w:rPr>
        <w:t>, 3-8.</w:t>
      </w:r>
    </w:p>
  </w:footnote>
  <w:footnote w:id="22">
    <w:p w14:paraId="040CEC02" w14:textId="588C13C5" w:rsidR="001417BE" w:rsidRPr="00602A2A" w:rsidRDefault="001417BE" w:rsidP="001417BE">
      <w:pPr>
        <w:pStyle w:val="FootnoteText"/>
        <w:rPr>
          <w:rFonts w:ascii="Times New Roman" w:hAnsi="Times New Roman" w:cs="Times New Roman"/>
          <w:lang w:val="en-US"/>
        </w:rPr>
      </w:pPr>
      <w:r w:rsidRPr="00602A2A">
        <w:rPr>
          <w:rStyle w:val="FootnoteReference"/>
          <w:rFonts w:ascii="Times New Roman" w:hAnsi="Times New Roman" w:cs="Times New Roman"/>
        </w:rPr>
        <w:footnoteRef/>
      </w:r>
      <w:r w:rsidRPr="00602A2A">
        <w:rPr>
          <w:rFonts w:ascii="Times New Roman" w:hAnsi="Times New Roman" w:cs="Times New Roman"/>
        </w:rPr>
        <w:t xml:space="preserve"> </w:t>
      </w:r>
      <w:proofErr w:type="spellStart"/>
      <w:r w:rsidRPr="00602A2A">
        <w:rPr>
          <w:rFonts w:ascii="Times New Roman" w:hAnsi="Times New Roman" w:cs="Times New Roman"/>
          <w:lang w:val="en-US"/>
        </w:rPr>
        <w:t>Ja</w:t>
      </w:r>
      <w:ins w:id="20" w:author="MM" w:date="2020-05-20T11:20:00Z">
        <w:r w:rsidR="002D7F20">
          <w:rPr>
            <w:rFonts w:ascii="Times New Roman" w:hAnsi="Times New Roman" w:cs="Times New Roman"/>
            <w:lang w:val="en-US"/>
          </w:rPr>
          <w:t>e</w:t>
        </w:r>
      </w:ins>
      <w:del w:id="21" w:author="MM" w:date="2020-05-20T11:20:00Z">
        <w:r w:rsidRPr="00602A2A" w:rsidDel="002D7F20">
          <w:rPr>
            <w:rFonts w:ascii="Times New Roman" w:hAnsi="Times New Roman" w:cs="Times New Roman"/>
            <w:lang w:val="en-US"/>
          </w:rPr>
          <w:delText>r</w:delText>
        </w:r>
      </w:del>
      <w:r w:rsidRPr="00602A2A">
        <w:rPr>
          <w:rFonts w:ascii="Times New Roman" w:hAnsi="Times New Roman" w:cs="Times New Roman"/>
          <w:lang w:val="en-US"/>
        </w:rPr>
        <w:t>g</w:t>
      </w:r>
      <w:ins w:id="22" w:author="MM" w:date="2020-05-20T11:21:00Z">
        <w:r w:rsidR="002D7F20">
          <w:rPr>
            <w:rFonts w:ascii="Times New Roman" w:hAnsi="Times New Roman" w:cs="Times New Roman"/>
            <w:lang w:val="en-US"/>
          </w:rPr>
          <w:t>a</w:t>
        </w:r>
      </w:ins>
      <w:del w:id="23" w:author="MM" w:date="2020-05-20T11:21:00Z">
        <w:r w:rsidRPr="00602A2A" w:rsidDel="002D7F20">
          <w:rPr>
            <w:rFonts w:ascii="Times New Roman" w:hAnsi="Times New Roman" w:cs="Times New Roman"/>
            <w:lang w:val="en-US"/>
          </w:rPr>
          <w:delText>e</w:delText>
        </w:r>
      </w:del>
      <w:r w:rsidRPr="00602A2A">
        <w:rPr>
          <w:rFonts w:ascii="Times New Roman" w:hAnsi="Times New Roman" w:cs="Times New Roman"/>
          <w:lang w:val="en-US"/>
        </w:rPr>
        <w:t>r</w:t>
      </w:r>
      <w:proofErr w:type="spellEnd"/>
      <w:r w:rsidRPr="00602A2A">
        <w:rPr>
          <w:rFonts w:ascii="Times New Roman" w:hAnsi="Times New Roman" w:cs="Times New Roman"/>
          <w:lang w:val="en-US"/>
        </w:rPr>
        <w:t xml:space="preserve">, August J.: </w:t>
      </w:r>
      <w:r w:rsidRPr="00602A2A">
        <w:rPr>
          <w:rFonts w:ascii="Times New Roman" w:hAnsi="Times New Roman" w:cs="Times New Roman"/>
          <w:i/>
          <w:iCs/>
          <w:lang w:val="en-US"/>
        </w:rPr>
        <w:t xml:space="preserve">The Dream of </w:t>
      </w:r>
      <w:proofErr w:type="spellStart"/>
      <w:r w:rsidRPr="00602A2A">
        <w:rPr>
          <w:rFonts w:ascii="Times New Roman" w:hAnsi="Times New Roman" w:cs="Times New Roman"/>
          <w:i/>
          <w:iCs/>
          <w:lang w:val="en-US"/>
        </w:rPr>
        <w:t>Gerontius</w:t>
      </w:r>
      <w:proofErr w:type="spellEnd"/>
      <w:r w:rsidRPr="00602A2A">
        <w:rPr>
          <w:rFonts w:ascii="Times New Roman" w:hAnsi="Times New Roman" w:cs="Times New Roman"/>
          <w:i/>
          <w:iCs/>
          <w:lang w:val="en-US"/>
        </w:rPr>
        <w:t>: Analytical and descriptive notes</w:t>
      </w:r>
      <w:r w:rsidRPr="00602A2A">
        <w:rPr>
          <w:rFonts w:ascii="Times New Roman" w:hAnsi="Times New Roman" w:cs="Times New Roman"/>
          <w:lang w:val="en-US"/>
        </w:rPr>
        <w:t>, 3.</w:t>
      </w:r>
    </w:p>
  </w:footnote>
  <w:footnote w:id="23">
    <w:p w14:paraId="7EC6B6E1" w14:textId="77777777" w:rsidR="001417BE" w:rsidRPr="00602A2A" w:rsidRDefault="001417BE" w:rsidP="001417BE">
      <w:pPr>
        <w:pStyle w:val="FootnoteText"/>
        <w:rPr>
          <w:rFonts w:ascii="Times New Roman" w:hAnsi="Times New Roman" w:cs="Times New Roman"/>
          <w:lang w:val="en-US"/>
        </w:rPr>
      </w:pPr>
      <w:r w:rsidRPr="00602A2A">
        <w:rPr>
          <w:rStyle w:val="FootnoteReference"/>
          <w:rFonts w:ascii="Times New Roman" w:hAnsi="Times New Roman" w:cs="Times New Roman"/>
        </w:rPr>
        <w:footnoteRef/>
      </w:r>
      <w:r w:rsidRPr="00602A2A">
        <w:rPr>
          <w:rFonts w:ascii="Times New Roman" w:hAnsi="Times New Roman" w:cs="Times New Roman"/>
        </w:rPr>
        <w:t xml:space="preserve"> </w:t>
      </w:r>
      <w:r w:rsidRPr="00602A2A">
        <w:rPr>
          <w:rFonts w:ascii="Times New Roman" w:hAnsi="Times New Roman" w:cs="Times New Roman"/>
          <w:lang w:val="en-US"/>
        </w:rPr>
        <w:t xml:space="preserve">Harper-Scott, J.P.E.: </w:t>
      </w:r>
      <w:r w:rsidRPr="00602A2A">
        <w:rPr>
          <w:rFonts w:ascii="Times New Roman" w:hAnsi="Times New Roman" w:cs="Times New Roman"/>
          <w:i/>
          <w:iCs/>
          <w:lang w:val="en-US"/>
        </w:rPr>
        <w:t>Edward Elgar, Modernist</w:t>
      </w:r>
      <w:r w:rsidRPr="00602A2A">
        <w:rPr>
          <w:rFonts w:ascii="Times New Roman" w:hAnsi="Times New Roman" w:cs="Times New Roman"/>
          <w:lang w:val="en-US"/>
        </w:rPr>
        <w:t xml:space="preserve"> (Cambridge: Cambridge University Press, 2006), 14.</w:t>
      </w:r>
    </w:p>
  </w:footnote>
  <w:footnote w:id="24">
    <w:p w14:paraId="2862D1BF" w14:textId="77777777" w:rsidR="001417BE" w:rsidRPr="00602A2A" w:rsidRDefault="001417BE" w:rsidP="001417BE">
      <w:pPr>
        <w:pStyle w:val="FootnoteText"/>
        <w:rPr>
          <w:rFonts w:ascii="Times New Roman" w:hAnsi="Times New Roman" w:cs="Times New Roman"/>
          <w:lang w:val="en-US"/>
        </w:rPr>
      </w:pPr>
      <w:r w:rsidRPr="00602A2A">
        <w:rPr>
          <w:rStyle w:val="FootnoteReference"/>
          <w:rFonts w:ascii="Times New Roman" w:hAnsi="Times New Roman" w:cs="Times New Roman"/>
        </w:rPr>
        <w:footnoteRef/>
      </w:r>
      <w:r w:rsidRPr="00602A2A">
        <w:rPr>
          <w:rFonts w:ascii="Times New Roman" w:hAnsi="Times New Roman" w:cs="Times New Roman"/>
        </w:rPr>
        <w:t xml:space="preserve"> </w:t>
      </w:r>
      <w:r w:rsidRPr="00602A2A">
        <w:rPr>
          <w:rFonts w:ascii="Times New Roman" w:hAnsi="Times New Roman" w:cs="Times New Roman"/>
          <w:i/>
          <w:iCs/>
          <w:lang w:val="en-US"/>
        </w:rPr>
        <w:t>Ibid</w:t>
      </w:r>
      <w:r w:rsidRPr="00602A2A">
        <w:rPr>
          <w:rFonts w:ascii="Times New Roman" w:hAnsi="Times New Roman" w:cs="Times New Roman"/>
          <w:lang w:val="en-US"/>
        </w:rPr>
        <w:t>, 14.</w:t>
      </w:r>
    </w:p>
  </w:footnote>
  <w:footnote w:id="25">
    <w:p w14:paraId="72155789" w14:textId="77777777" w:rsidR="001417BE" w:rsidRPr="00602A2A" w:rsidRDefault="001417BE" w:rsidP="001417BE">
      <w:pPr>
        <w:pStyle w:val="FootnoteText"/>
        <w:rPr>
          <w:rFonts w:ascii="Times New Roman" w:hAnsi="Times New Roman" w:cs="Times New Roman"/>
          <w:i/>
          <w:iCs/>
          <w:lang w:val="en-US"/>
        </w:rPr>
      </w:pPr>
      <w:r w:rsidRPr="00602A2A">
        <w:rPr>
          <w:rStyle w:val="FootnoteReference"/>
          <w:rFonts w:ascii="Times New Roman" w:hAnsi="Times New Roman" w:cs="Times New Roman"/>
        </w:rPr>
        <w:footnoteRef/>
      </w:r>
      <w:r w:rsidRPr="00602A2A">
        <w:rPr>
          <w:rFonts w:ascii="Times New Roman" w:hAnsi="Times New Roman" w:cs="Times New Roman"/>
        </w:rPr>
        <w:t xml:space="preserve"> </w:t>
      </w:r>
      <w:r w:rsidRPr="00602A2A">
        <w:rPr>
          <w:rFonts w:ascii="Times New Roman" w:hAnsi="Times New Roman" w:cs="Times New Roman"/>
          <w:i/>
          <w:iCs/>
          <w:lang w:val="en-US"/>
        </w:rPr>
        <w:t>Ibid.</w:t>
      </w:r>
    </w:p>
  </w:footnote>
  <w:footnote w:id="26">
    <w:p w14:paraId="37CC2A17" w14:textId="7EFA0483" w:rsidR="001417BE" w:rsidRPr="00602A2A" w:rsidRDefault="001417BE" w:rsidP="001417BE">
      <w:pPr>
        <w:pStyle w:val="FootnoteText"/>
        <w:rPr>
          <w:rFonts w:ascii="Times New Roman" w:hAnsi="Times New Roman" w:cs="Times New Roman"/>
          <w:lang w:val="en-US"/>
        </w:rPr>
      </w:pPr>
      <w:r w:rsidRPr="00602A2A">
        <w:rPr>
          <w:rStyle w:val="FootnoteReference"/>
          <w:rFonts w:ascii="Times New Roman" w:hAnsi="Times New Roman" w:cs="Times New Roman"/>
        </w:rPr>
        <w:footnoteRef/>
      </w:r>
      <w:r w:rsidRPr="00602A2A">
        <w:rPr>
          <w:rFonts w:ascii="Times New Roman" w:hAnsi="Times New Roman" w:cs="Times New Roman"/>
        </w:rPr>
        <w:t xml:space="preserve"> </w:t>
      </w:r>
      <w:proofErr w:type="spellStart"/>
      <w:r w:rsidRPr="00602A2A">
        <w:rPr>
          <w:rFonts w:ascii="Times New Roman" w:hAnsi="Times New Roman" w:cs="Times New Roman"/>
          <w:lang w:val="en-US"/>
        </w:rPr>
        <w:t>Ja</w:t>
      </w:r>
      <w:ins w:id="27" w:author="MM" w:date="2020-05-20T11:21:00Z">
        <w:r w:rsidR="002D7F20">
          <w:rPr>
            <w:rFonts w:ascii="Times New Roman" w:hAnsi="Times New Roman" w:cs="Times New Roman"/>
            <w:lang w:val="en-US"/>
          </w:rPr>
          <w:t>e</w:t>
        </w:r>
      </w:ins>
      <w:del w:id="28" w:author="MM" w:date="2020-05-20T11:21:00Z">
        <w:r w:rsidRPr="00602A2A" w:rsidDel="002D7F20">
          <w:rPr>
            <w:rFonts w:ascii="Times New Roman" w:hAnsi="Times New Roman" w:cs="Times New Roman"/>
            <w:lang w:val="en-US"/>
          </w:rPr>
          <w:delText>r</w:delText>
        </w:r>
      </w:del>
      <w:r w:rsidRPr="00602A2A">
        <w:rPr>
          <w:rFonts w:ascii="Times New Roman" w:hAnsi="Times New Roman" w:cs="Times New Roman"/>
          <w:lang w:val="en-US"/>
        </w:rPr>
        <w:t>g</w:t>
      </w:r>
      <w:ins w:id="29" w:author="MM" w:date="2020-05-20T11:21:00Z">
        <w:r w:rsidR="002D7F20">
          <w:rPr>
            <w:rFonts w:ascii="Times New Roman" w:hAnsi="Times New Roman" w:cs="Times New Roman"/>
            <w:lang w:val="en-US"/>
          </w:rPr>
          <w:t>a</w:t>
        </w:r>
      </w:ins>
      <w:del w:id="30" w:author="MM" w:date="2020-05-20T11:21:00Z">
        <w:r w:rsidRPr="00602A2A" w:rsidDel="002D7F20">
          <w:rPr>
            <w:rFonts w:ascii="Times New Roman" w:hAnsi="Times New Roman" w:cs="Times New Roman"/>
            <w:lang w:val="en-US"/>
          </w:rPr>
          <w:delText>e</w:delText>
        </w:r>
      </w:del>
      <w:r w:rsidRPr="00602A2A">
        <w:rPr>
          <w:rFonts w:ascii="Times New Roman" w:hAnsi="Times New Roman" w:cs="Times New Roman"/>
          <w:lang w:val="en-US"/>
        </w:rPr>
        <w:t>r</w:t>
      </w:r>
      <w:proofErr w:type="spellEnd"/>
      <w:r w:rsidRPr="00602A2A">
        <w:rPr>
          <w:rFonts w:ascii="Times New Roman" w:hAnsi="Times New Roman" w:cs="Times New Roman"/>
          <w:lang w:val="en-US"/>
        </w:rPr>
        <w:t xml:space="preserve">, August J.: </w:t>
      </w:r>
      <w:r w:rsidRPr="00602A2A">
        <w:rPr>
          <w:rFonts w:ascii="Times New Roman" w:hAnsi="Times New Roman" w:cs="Times New Roman"/>
          <w:i/>
          <w:iCs/>
          <w:lang w:val="en-US"/>
        </w:rPr>
        <w:t xml:space="preserve">The Dream of </w:t>
      </w:r>
      <w:proofErr w:type="spellStart"/>
      <w:r w:rsidRPr="00602A2A">
        <w:rPr>
          <w:rFonts w:ascii="Times New Roman" w:hAnsi="Times New Roman" w:cs="Times New Roman"/>
          <w:i/>
          <w:iCs/>
          <w:lang w:val="en-US"/>
        </w:rPr>
        <w:t>Gerontius</w:t>
      </w:r>
      <w:proofErr w:type="spellEnd"/>
      <w:r w:rsidRPr="00602A2A">
        <w:rPr>
          <w:rFonts w:ascii="Times New Roman" w:hAnsi="Times New Roman" w:cs="Times New Roman"/>
          <w:i/>
          <w:iCs/>
          <w:lang w:val="en-US"/>
        </w:rPr>
        <w:t>: Analytical and descriptive notes</w:t>
      </w:r>
      <w:r w:rsidRPr="00602A2A">
        <w:rPr>
          <w:rFonts w:ascii="Times New Roman" w:hAnsi="Times New Roman" w:cs="Times New Roman"/>
          <w:lang w:val="en-US"/>
        </w:rPr>
        <w:t>, 8.</w:t>
      </w:r>
    </w:p>
  </w:footnote>
  <w:footnote w:id="27">
    <w:p w14:paraId="2E778FFF" w14:textId="77777777" w:rsidR="001417BE" w:rsidRPr="00602A2A" w:rsidRDefault="001417BE" w:rsidP="001417BE">
      <w:pPr>
        <w:pStyle w:val="FootnoteText"/>
        <w:rPr>
          <w:rFonts w:ascii="Times New Roman" w:hAnsi="Times New Roman" w:cs="Times New Roman"/>
          <w:lang w:val="en-US"/>
        </w:rPr>
      </w:pPr>
      <w:r w:rsidRPr="00602A2A">
        <w:rPr>
          <w:rStyle w:val="FootnoteReference"/>
          <w:rFonts w:ascii="Times New Roman" w:hAnsi="Times New Roman" w:cs="Times New Roman"/>
        </w:rPr>
        <w:footnoteRef/>
      </w:r>
      <w:r w:rsidRPr="00602A2A">
        <w:rPr>
          <w:rFonts w:ascii="Times New Roman" w:hAnsi="Times New Roman" w:cs="Times New Roman"/>
        </w:rPr>
        <w:t xml:space="preserve"> </w:t>
      </w:r>
      <w:r w:rsidRPr="00602A2A">
        <w:rPr>
          <w:rFonts w:ascii="Times New Roman" w:hAnsi="Times New Roman" w:cs="Times New Roman"/>
          <w:i/>
          <w:iCs/>
          <w:lang w:val="en-US"/>
        </w:rPr>
        <w:t>Ibid</w:t>
      </w:r>
      <w:r w:rsidRPr="00602A2A">
        <w:rPr>
          <w:rFonts w:ascii="Times New Roman" w:hAnsi="Times New Roman" w:cs="Times New Roman"/>
          <w:lang w:val="en-US"/>
        </w:rPr>
        <w:t>.</w:t>
      </w:r>
    </w:p>
  </w:footnote>
  <w:footnote w:id="28">
    <w:p w14:paraId="3BDBE2BC" w14:textId="77777777" w:rsidR="001417BE" w:rsidRPr="00602A2A" w:rsidRDefault="001417BE" w:rsidP="001417BE">
      <w:pPr>
        <w:pStyle w:val="FootnoteText"/>
        <w:rPr>
          <w:rFonts w:ascii="Times New Roman" w:hAnsi="Times New Roman" w:cs="Times New Roman"/>
          <w:lang w:val="en-US"/>
        </w:rPr>
      </w:pPr>
      <w:r w:rsidRPr="00602A2A">
        <w:rPr>
          <w:rStyle w:val="FootnoteReference"/>
          <w:rFonts w:ascii="Times New Roman" w:hAnsi="Times New Roman" w:cs="Times New Roman"/>
        </w:rPr>
        <w:footnoteRef/>
      </w:r>
      <w:r w:rsidRPr="00602A2A">
        <w:rPr>
          <w:rFonts w:ascii="Times New Roman" w:hAnsi="Times New Roman" w:cs="Times New Roman"/>
        </w:rPr>
        <w:t xml:space="preserve"> </w:t>
      </w:r>
      <w:proofErr w:type="spellStart"/>
      <w:r w:rsidRPr="00602A2A">
        <w:rPr>
          <w:rFonts w:ascii="Times New Roman" w:hAnsi="Times New Roman" w:cs="Times New Roman"/>
          <w:lang w:val="en-US"/>
        </w:rPr>
        <w:t>Jarger</w:t>
      </w:r>
      <w:proofErr w:type="spellEnd"/>
      <w:r w:rsidRPr="00602A2A">
        <w:rPr>
          <w:rFonts w:ascii="Times New Roman" w:hAnsi="Times New Roman" w:cs="Times New Roman"/>
          <w:lang w:val="en-US"/>
        </w:rPr>
        <w:t xml:space="preserve">, August J.: </w:t>
      </w:r>
      <w:r w:rsidRPr="00602A2A">
        <w:rPr>
          <w:rFonts w:ascii="Times New Roman" w:hAnsi="Times New Roman" w:cs="Times New Roman"/>
          <w:i/>
          <w:iCs/>
          <w:lang w:val="en-US"/>
        </w:rPr>
        <w:t xml:space="preserve">The Dream of </w:t>
      </w:r>
      <w:proofErr w:type="spellStart"/>
      <w:r w:rsidRPr="00602A2A">
        <w:rPr>
          <w:rFonts w:ascii="Times New Roman" w:hAnsi="Times New Roman" w:cs="Times New Roman"/>
          <w:i/>
          <w:iCs/>
          <w:lang w:val="en-US"/>
        </w:rPr>
        <w:t>Gerontius</w:t>
      </w:r>
      <w:proofErr w:type="spellEnd"/>
      <w:r w:rsidRPr="00602A2A">
        <w:rPr>
          <w:rFonts w:ascii="Times New Roman" w:hAnsi="Times New Roman" w:cs="Times New Roman"/>
          <w:i/>
          <w:iCs/>
          <w:lang w:val="en-US"/>
        </w:rPr>
        <w:t>: Analytical and descriptive notes</w:t>
      </w:r>
      <w:r w:rsidRPr="00602A2A">
        <w:rPr>
          <w:rFonts w:ascii="Times New Roman" w:hAnsi="Times New Roman" w:cs="Times New Roman"/>
          <w:lang w:val="en-US"/>
        </w:rPr>
        <w:t>, 21-22.</w:t>
      </w:r>
    </w:p>
  </w:footnote>
  <w:footnote w:id="29">
    <w:p w14:paraId="7D960981" w14:textId="77777777" w:rsidR="001417BE" w:rsidRPr="00602A2A" w:rsidRDefault="001417BE" w:rsidP="001417BE">
      <w:pPr>
        <w:pStyle w:val="FootnoteText"/>
        <w:rPr>
          <w:rFonts w:ascii="Times New Roman" w:hAnsi="Times New Roman" w:cs="Times New Roman"/>
          <w:lang w:val="en-US"/>
        </w:rPr>
      </w:pPr>
      <w:r w:rsidRPr="00602A2A">
        <w:rPr>
          <w:rStyle w:val="FootnoteReference"/>
          <w:rFonts w:ascii="Times New Roman" w:hAnsi="Times New Roman" w:cs="Times New Roman"/>
        </w:rPr>
        <w:footnoteRef/>
      </w:r>
      <w:r w:rsidRPr="00602A2A">
        <w:rPr>
          <w:rFonts w:ascii="Times New Roman" w:hAnsi="Times New Roman" w:cs="Times New Roman"/>
        </w:rPr>
        <w:t xml:space="preserve"> </w:t>
      </w:r>
      <w:r>
        <w:rPr>
          <w:rFonts w:ascii="Times New Roman" w:hAnsi="Times New Roman" w:cs="Times New Roman"/>
          <w:i/>
          <w:iCs/>
          <w:lang w:val="en-US"/>
        </w:rPr>
        <w:t>Ibid</w:t>
      </w:r>
      <w:r w:rsidRPr="00602A2A">
        <w:rPr>
          <w:rFonts w:ascii="Times New Roman" w:hAnsi="Times New Roman" w:cs="Times New Roman"/>
          <w:i/>
          <w:iCs/>
          <w:lang w:val="en-US"/>
        </w:rPr>
        <w:t>,</w:t>
      </w:r>
      <w:r w:rsidRPr="00602A2A">
        <w:rPr>
          <w:rFonts w:ascii="Times New Roman" w:hAnsi="Times New Roman" w:cs="Times New Roman"/>
          <w:lang w:val="en-US"/>
        </w:rPr>
        <w:t xml:space="preserve"> 22.</w:t>
      </w:r>
    </w:p>
  </w:footnote>
  <w:footnote w:id="30">
    <w:p w14:paraId="7FF79771" w14:textId="77777777" w:rsidR="001417BE" w:rsidRPr="00602A2A" w:rsidRDefault="001417BE" w:rsidP="001417BE">
      <w:pPr>
        <w:pStyle w:val="FootnoteText"/>
        <w:rPr>
          <w:rFonts w:ascii="Times New Roman" w:hAnsi="Times New Roman" w:cs="Times New Roman"/>
          <w:i/>
          <w:iCs/>
          <w:lang w:val="en-US"/>
        </w:rPr>
      </w:pPr>
      <w:r w:rsidRPr="00602A2A">
        <w:rPr>
          <w:rStyle w:val="FootnoteReference"/>
          <w:rFonts w:ascii="Times New Roman" w:hAnsi="Times New Roman" w:cs="Times New Roman"/>
        </w:rPr>
        <w:footnoteRef/>
      </w:r>
      <w:r w:rsidRPr="00602A2A">
        <w:rPr>
          <w:rFonts w:ascii="Times New Roman" w:hAnsi="Times New Roman" w:cs="Times New Roman"/>
        </w:rPr>
        <w:t xml:space="preserve"> </w:t>
      </w:r>
      <w:proofErr w:type="spellStart"/>
      <w:r w:rsidRPr="00602A2A">
        <w:rPr>
          <w:rFonts w:ascii="Times New Roman" w:hAnsi="Times New Roman" w:cs="Times New Roman"/>
          <w:lang w:val="en-US"/>
        </w:rPr>
        <w:t>Jarger</w:t>
      </w:r>
      <w:proofErr w:type="spellEnd"/>
      <w:r w:rsidRPr="00602A2A">
        <w:rPr>
          <w:rFonts w:ascii="Times New Roman" w:hAnsi="Times New Roman" w:cs="Times New Roman"/>
          <w:lang w:val="en-US"/>
        </w:rPr>
        <w:t xml:space="preserve">, August J.: </w:t>
      </w:r>
      <w:r w:rsidRPr="00602A2A">
        <w:rPr>
          <w:rFonts w:ascii="Times New Roman" w:hAnsi="Times New Roman" w:cs="Times New Roman"/>
          <w:i/>
          <w:iCs/>
          <w:lang w:val="en-US"/>
        </w:rPr>
        <w:t xml:space="preserve">The Dream of </w:t>
      </w:r>
      <w:proofErr w:type="spellStart"/>
      <w:r w:rsidRPr="00602A2A">
        <w:rPr>
          <w:rFonts w:ascii="Times New Roman" w:hAnsi="Times New Roman" w:cs="Times New Roman"/>
          <w:i/>
          <w:iCs/>
          <w:lang w:val="en-US"/>
        </w:rPr>
        <w:t>Gerontius</w:t>
      </w:r>
      <w:proofErr w:type="spellEnd"/>
      <w:r w:rsidRPr="00602A2A">
        <w:rPr>
          <w:rFonts w:ascii="Times New Roman" w:hAnsi="Times New Roman" w:cs="Times New Roman"/>
          <w:i/>
          <w:iCs/>
          <w:lang w:val="en-US"/>
        </w:rPr>
        <w:t>: Analytical and descriptive notes,</w:t>
      </w:r>
      <w:r w:rsidRPr="00602A2A">
        <w:rPr>
          <w:rFonts w:ascii="Times New Roman" w:hAnsi="Times New Roman" w:cs="Times New Roman"/>
          <w:lang w:val="en-US"/>
        </w:rPr>
        <w:t xml:space="preserve"> 26.</w:t>
      </w:r>
    </w:p>
  </w:footnote>
  <w:footnote w:id="31">
    <w:p w14:paraId="5879B45F" w14:textId="77777777" w:rsidR="001417BE" w:rsidRPr="00602A2A" w:rsidRDefault="001417BE" w:rsidP="001417BE">
      <w:pPr>
        <w:pStyle w:val="FootnoteText"/>
        <w:rPr>
          <w:rFonts w:ascii="Times New Roman" w:hAnsi="Times New Roman" w:cs="Times New Roman"/>
          <w:color w:val="000000" w:themeColor="text1"/>
          <w:lang w:val="en-US"/>
        </w:rPr>
      </w:pPr>
      <w:r w:rsidRPr="00602A2A">
        <w:rPr>
          <w:rStyle w:val="FootnoteReference"/>
          <w:rFonts w:ascii="Times New Roman" w:hAnsi="Times New Roman" w:cs="Times New Roman"/>
          <w:color w:val="000000" w:themeColor="text1"/>
        </w:rPr>
        <w:footnoteRef/>
      </w:r>
      <w:r w:rsidRPr="00602A2A">
        <w:rPr>
          <w:rFonts w:ascii="Times New Roman" w:hAnsi="Times New Roman" w:cs="Times New Roman"/>
          <w:color w:val="000000" w:themeColor="text1"/>
        </w:rPr>
        <w:t xml:space="preserve"> Millington, Barry, </w:t>
      </w:r>
      <w:proofErr w:type="spellStart"/>
      <w:r w:rsidRPr="00602A2A">
        <w:rPr>
          <w:rFonts w:ascii="Times New Roman" w:hAnsi="Times New Roman" w:cs="Times New Roman"/>
          <w:color w:val="000000" w:themeColor="text1"/>
        </w:rPr>
        <w:t>Deathridge</w:t>
      </w:r>
      <w:proofErr w:type="spellEnd"/>
      <w:r w:rsidRPr="00602A2A">
        <w:rPr>
          <w:rFonts w:ascii="Times New Roman" w:hAnsi="Times New Roman" w:cs="Times New Roman"/>
          <w:color w:val="000000" w:themeColor="text1"/>
        </w:rPr>
        <w:t xml:space="preserve">, John, Dahlhaus, Carl, and Bailey, Robert: ‘Wagner, (Wilhelm) Richard’ Grove Music Online (Oxford University Press), accessed 8 March 2020, </w:t>
      </w:r>
      <w:hyperlink r:id="rId3" w:history="1">
        <w:r w:rsidRPr="00602A2A">
          <w:rPr>
            <w:rStyle w:val="Hyperlink"/>
            <w:rFonts w:ascii="Times New Roman" w:hAnsi="Times New Roman" w:cs="Times New Roman"/>
            <w:color w:val="000000" w:themeColor="text1"/>
          </w:rPr>
          <w:t>https://www-oxfordmusiconline-com.tudublin.idm.oclc.org/grovemusic/view/10.1093/gmo/9781561592630.001.0001/omo-9781561592630-e-6002278269</w:t>
        </w:r>
      </w:hyperlink>
      <w:r w:rsidRPr="00602A2A">
        <w:rPr>
          <w:rFonts w:ascii="Times New Roman" w:hAnsi="Times New Roman" w:cs="Times New Roman"/>
          <w:color w:val="000000" w:themeColor="text1"/>
        </w:rPr>
        <w:t xml:space="preserve"> </w:t>
      </w:r>
    </w:p>
  </w:footnote>
  <w:footnote w:id="32">
    <w:p w14:paraId="5009971F" w14:textId="77777777" w:rsidR="001417BE" w:rsidRPr="00602A2A" w:rsidRDefault="001417BE" w:rsidP="001417BE">
      <w:pPr>
        <w:pStyle w:val="FootnoteText"/>
        <w:rPr>
          <w:rFonts w:ascii="Times New Roman" w:hAnsi="Times New Roman" w:cs="Times New Roman"/>
          <w:lang w:val="en-US"/>
        </w:rPr>
      </w:pPr>
      <w:r w:rsidRPr="00602A2A">
        <w:rPr>
          <w:rStyle w:val="FootnoteReference"/>
          <w:rFonts w:ascii="Times New Roman" w:hAnsi="Times New Roman" w:cs="Times New Roman"/>
        </w:rPr>
        <w:footnoteRef/>
      </w:r>
      <w:r w:rsidRPr="00602A2A">
        <w:rPr>
          <w:rFonts w:ascii="Times New Roman" w:hAnsi="Times New Roman" w:cs="Times New Roman"/>
        </w:rPr>
        <w:t xml:space="preserve"> </w:t>
      </w:r>
      <w:r w:rsidRPr="00602A2A">
        <w:rPr>
          <w:rFonts w:ascii="Times New Roman" w:hAnsi="Times New Roman" w:cs="Times New Roman"/>
          <w:i/>
          <w:iCs/>
          <w:lang w:val="en-US"/>
        </w:rPr>
        <w:t>Ibid.</w:t>
      </w:r>
    </w:p>
  </w:footnote>
  <w:footnote w:id="33">
    <w:p w14:paraId="1AF76EB5" w14:textId="77777777" w:rsidR="001417BE" w:rsidRPr="00602A2A" w:rsidRDefault="001417BE" w:rsidP="001417BE">
      <w:pPr>
        <w:pStyle w:val="FootnoteText"/>
        <w:rPr>
          <w:rFonts w:ascii="Times New Roman" w:hAnsi="Times New Roman" w:cs="Times New Roman"/>
          <w:i/>
          <w:iCs/>
          <w:color w:val="000000" w:themeColor="text1"/>
          <w:lang w:val="en-US"/>
        </w:rPr>
      </w:pPr>
      <w:r w:rsidRPr="00602A2A">
        <w:rPr>
          <w:rStyle w:val="FootnoteReference"/>
          <w:rFonts w:ascii="Times New Roman" w:hAnsi="Times New Roman" w:cs="Times New Roman"/>
          <w:color w:val="000000" w:themeColor="text1"/>
        </w:rPr>
        <w:footnoteRef/>
      </w:r>
      <w:r w:rsidRPr="00602A2A">
        <w:rPr>
          <w:rFonts w:ascii="Times New Roman" w:hAnsi="Times New Roman" w:cs="Times New Roman"/>
          <w:color w:val="000000" w:themeColor="text1"/>
        </w:rPr>
        <w:t xml:space="preserve"> </w:t>
      </w:r>
      <w:r w:rsidRPr="00602A2A">
        <w:rPr>
          <w:rFonts w:ascii="Times New Roman" w:hAnsi="Times New Roman" w:cs="Times New Roman"/>
          <w:color w:val="000000" w:themeColor="text1"/>
          <w:lang w:val="en-US"/>
        </w:rPr>
        <w:t xml:space="preserve">McGuire, Charles, E.: </w:t>
      </w:r>
      <w:r w:rsidRPr="00602A2A">
        <w:rPr>
          <w:rFonts w:ascii="Times New Roman" w:hAnsi="Times New Roman" w:cs="Times New Roman"/>
          <w:i/>
          <w:iCs/>
          <w:color w:val="000000" w:themeColor="text1"/>
          <w:lang w:val="en-US"/>
        </w:rPr>
        <w:t>The Oratorios of Edward Elgar</w:t>
      </w:r>
      <w:r w:rsidRPr="00602A2A">
        <w:rPr>
          <w:rFonts w:ascii="Times New Roman" w:hAnsi="Times New Roman" w:cs="Times New Roman"/>
          <w:color w:val="000000" w:themeColor="text1"/>
          <w:lang w:val="en-US"/>
        </w:rPr>
        <w:t>, 139.</w:t>
      </w:r>
    </w:p>
  </w:footnote>
  <w:footnote w:id="34">
    <w:p w14:paraId="215EE58E" w14:textId="77777777" w:rsidR="001417BE" w:rsidRPr="00602A2A" w:rsidRDefault="001417BE" w:rsidP="001417BE">
      <w:pPr>
        <w:pStyle w:val="FootnoteText"/>
        <w:rPr>
          <w:rFonts w:ascii="Times New Roman" w:hAnsi="Times New Roman" w:cs="Times New Roman"/>
          <w:i/>
          <w:iCs/>
          <w:lang w:val="en-US"/>
        </w:rPr>
      </w:pPr>
      <w:r w:rsidRPr="00602A2A">
        <w:rPr>
          <w:rStyle w:val="FootnoteReference"/>
          <w:rFonts w:ascii="Times New Roman" w:hAnsi="Times New Roman" w:cs="Times New Roman"/>
        </w:rPr>
        <w:footnoteRef/>
      </w:r>
      <w:r w:rsidRPr="00602A2A">
        <w:rPr>
          <w:rFonts w:ascii="Times New Roman" w:hAnsi="Times New Roman" w:cs="Times New Roman"/>
        </w:rPr>
        <w:t xml:space="preserve"> </w:t>
      </w:r>
      <w:r w:rsidRPr="00602A2A">
        <w:rPr>
          <w:rFonts w:ascii="Times New Roman" w:hAnsi="Times New Roman" w:cs="Times New Roman"/>
          <w:i/>
          <w:iCs/>
          <w:lang w:val="en-US"/>
        </w:rPr>
        <w:t>Ibid.</w:t>
      </w:r>
    </w:p>
  </w:footnote>
  <w:footnote w:id="35">
    <w:p w14:paraId="50993D38" w14:textId="77777777" w:rsidR="001417BE" w:rsidRPr="00602A2A" w:rsidRDefault="001417BE" w:rsidP="001417BE">
      <w:pPr>
        <w:pStyle w:val="FootnoteText"/>
        <w:rPr>
          <w:rFonts w:ascii="Times New Roman" w:hAnsi="Times New Roman" w:cs="Times New Roman"/>
          <w:lang w:val="en-US"/>
        </w:rPr>
      </w:pPr>
      <w:r w:rsidRPr="00602A2A">
        <w:rPr>
          <w:rStyle w:val="FootnoteReference"/>
          <w:rFonts w:ascii="Times New Roman" w:hAnsi="Times New Roman" w:cs="Times New Roman"/>
        </w:rPr>
        <w:footnoteRef/>
      </w:r>
      <w:r w:rsidRPr="00602A2A">
        <w:rPr>
          <w:rFonts w:ascii="Times New Roman" w:hAnsi="Times New Roman" w:cs="Times New Roman"/>
        </w:rPr>
        <w:t xml:space="preserve"> </w:t>
      </w:r>
      <w:r w:rsidRPr="00602A2A">
        <w:rPr>
          <w:rFonts w:ascii="Times New Roman" w:hAnsi="Times New Roman" w:cs="Times New Roman"/>
          <w:i/>
          <w:iCs/>
          <w:lang w:val="en-US"/>
        </w:rPr>
        <w:t>Ibid</w:t>
      </w:r>
      <w:r w:rsidRPr="00602A2A">
        <w:rPr>
          <w:rFonts w:ascii="Times New Roman" w:hAnsi="Times New Roman" w:cs="Times New Roman"/>
          <w:lang w:val="en-US"/>
        </w:rPr>
        <w:t>.</w:t>
      </w:r>
    </w:p>
  </w:footnote>
  <w:footnote w:id="36">
    <w:p w14:paraId="21CE75DF" w14:textId="77777777" w:rsidR="001417BE" w:rsidRPr="00602A2A" w:rsidRDefault="001417BE" w:rsidP="001417BE">
      <w:pPr>
        <w:pStyle w:val="FootnoteText"/>
        <w:rPr>
          <w:rFonts w:ascii="Times New Roman" w:hAnsi="Times New Roman" w:cs="Times New Roman"/>
          <w:lang w:val="en-US"/>
        </w:rPr>
      </w:pPr>
      <w:r w:rsidRPr="00602A2A">
        <w:rPr>
          <w:rStyle w:val="FootnoteReference"/>
          <w:rFonts w:ascii="Times New Roman" w:hAnsi="Times New Roman" w:cs="Times New Roman"/>
        </w:rPr>
        <w:footnoteRef/>
      </w:r>
      <w:r w:rsidRPr="00602A2A">
        <w:rPr>
          <w:rFonts w:ascii="Times New Roman" w:hAnsi="Times New Roman" w:cs="Times New Roman"/>
        </w:rPr>
        <w:t xml:space="preserve"> </w:t>
      </w:r>
      <w:r w:rsidRPr="00602A2A">
        <w:rPr>
          <w:rFonts w:ascii="Times New Roman" w:hAnsi="Times New Roman" w:cs="Times New Roman"/>
          <w:i/>
          <w:iCs/>
          <w:lang w:val="en-US"/>
        </w:rPr>
        <w:t>Ibid</w:t>
      </w:r>
      <w:r w:rsidRPr="00602A2A">
        <w:rPr>
          <w:rFonts w:ascii="Times New Roman" w:hAnsi="Times New Roman" w:cs="Times New Roman"/>
          <w:lang w:val="en-US"/>
        </w:rPr>
        <w:t>.</w:t>
      </w:r>
    </w:p>
  </w:footnote>
  <w:footnote w:id="37">
    <w:p w14:paraId="088CAE67" w14:textId="77777777" w:rsidR="001417BE" w:rsidRPr="00602A2A" w:rsidRDefault="001417BE" w:rsidP="001417BE">
      <w:pPr>
        <w:pStyle w:val="FootnoteText"/>
        <w:rPr>
          <w:rFonts w:ascii="Times New Roman" w:hAnsi="Times New Roman" w:cs="Times New Roman"/>
          <w:lang w:val="en-US"/>
        </w:rPr>
      </w:pPr>
      <w:r w:rsidRPr="00602A2A">
        <w:rPr>
          <w:rStyle w:val="FootnoteReference"/>
          <w:rFonts w:ascii="Times New Roman" w:hAnsi="Times New Roman" w:cs="Times New Roman"/>
        </w:rPr>
        <w:footnoteRef/>
      </w:r>
      <w:r w:rsidRPr="00602A2A">
        <w:rPr>
          <w:rFonts w:ascii="Times New Roman" w:hAnsi="Times New Roman" w:cs="Times New Roman"/>
        </w:rPr>
        <w:t xml:space="preserve"> </w:t>
      </w:r>
      <w:r w:rsidRPr="00602A2A">
        <w:rPr>
          <w:rFonts w:ascii="Times New Roman" w:hAnsi="Times New Roman" w:cs="Times New Roman"/>
          <w:lang w:val="en-US"/>
        </w:rPr>
        <w:t>Adams, Byro</w:t>
      </w:r>
      <w:r w:rsidRPr="00ED251D">
        <w:rPr>
          <w:rFonts w:ascii="Times New Roman" w:hAnsi="Times New Roman" w:cs="Times New Roman"/>
          <w:lang w:val="en-US"/>
        </w:rPr>
        <w:t>n: ‘Elgar’s Later Oratorios: Roman Catholicism, Decadence and the Wagnerian Dialectic of Shame and Grace’</w:t>
      </w:r>
      <w:r>
        <w:rPr>
          <w:rFonts w:ascii="Times New Roman" w:hAnsi="Times New Roman" w:cs="Times New Roman"/>
          <w:lang w:val="en-US"/>
        </w:rPr>
        <w:t>,</w:t>
      </w:r>
      <w:r w:rsidRPr="0070537F">
        <w:rPr>
          <w:rFonts w:ascii="Times New Roman" w:hAnsi="Times New Roman" w:cs="Times New Roman"/>
          <w:lang w:val="en-US"/>
        </w:rPr>
        <w:t xml:space="preserve"> </w:t>
      </w:r>
      <w:r w:rsidRPr="0070537F">
        <w:rPr>
          <w:rFonts w:ascii="Times New Roman" w:hAnsi="Times New Roman" w:cs="Times New Roman"/>
          <w:i/>
          <w:iCs/>
          <w:lang w:val="en-US"/>
        </w:rPr>
        <w:t>The Cambridge Companion to Elgar</w:t>
      </w:r>
      <w:r w:rsidRPr="0070537F">
        <w:rPr>
          <w:rFonts w:ascii="Times New Roman" w:hAnsi="Times New Roman" w:cs="Times New Roman"/>
          <w:lang w:val="en-US"/>
        </w:rPr>
        <w:t>, ed. Griml</w:t>
      </w:r>
      <w:r w:rsidRPr="00602A2A">
        <w:rPr>
          <w:rFonts w:ascii="Times New Roman" w:hAnsi="Times New Roman" w:cs="Times New Roman"/>
          <w:lang w:val="en-US"/>
        </w:rPr>
        <w:t>ey, Daniel M., Rushton, Julian (Cambridge: Cambridge University Press, 2005), 87.</w:t>
      </w:r>
    </w:p>
  </w:footnote>
  <w:footnote w:id="38">
    <w:p w14:paraId="180B5659" w14:textId="77777777" w:rsidR="001417BE" w:rsidRPr="00602A2A" w:rsidRDefault="001417BE" w:rsidP="001417BE">
      <w:pPr>
        <w:pStyle w:val="FootnoteText"/>
        <w:rPr>
          <w:rFonts w:ascii="Times New Roman" w:hAnsi="Times New Roman" w:cs="Times New Roman"/>
          <w:i/>
          <w:iCs/>
          <w:lang w:val="en-US"/>
        </w:rPr>
      </w:pPr>
      <w:r w:rsidRPr="00602A2A">
        <w:rPr>
          <w:rStyle w:val="FootnoteReference"/>
          <w:rFonts w:ascii="Times New Roman" w:hAnsi="Times New Roman" w:cs="Times New Roman"/>
        </w:rPr>
        <w:footnoteRef/>
      </w:r>
      <w:r w:rsidRPr="00602A2A">
        <w:rPr>
          <w:rFonts w:ascii="Times New Roman" w:hAnsi="Times New Roman" w:cs="Times New Roman"/>
        </w:rPr>
        <w:t xml:space="preserve"> </w:t>
      </w:r>
      <w:r w:rsidRPr="00602A2A">
        <w:rPr>
          <w:rFonts w:ascii="Times New Roman" w:hAnsi="Times New Roman" w:cs="Times New Roman"/>
          <w:i/>
          <w:iCs/>
          <w:lang w:val="en-US"/>
        </w:rPr>
        <w:t>Ibid.</w:t>
      </w:r>
    </w:p>
  </w:footnote>
  <w:footnote w:id="39">
    <w:p w14:paraId="05FC5F44" w14:textId="77777777" w:rsidR="001417BE" w:rsidRPr="00602A2A" w:rsidRDefault="001417BE" w:rsidP="001417BE">
      <w:pPr>
        <w:pStyle w:val="FootnoteText"/>
        <w:rPr>
          <w:rFonts w:ascii="Times New Roman" w:hAnsi="Times New Roman" w:cs="Times New Roman"/>
          <w:i/>
          <w:iCs/>
          <w:lang w:val="en-US"/>
        </w:rPr>
      </w:pPr>
      <w:r w:rsidRPr="00602A2A">
        <w:rPr>
          <w:rStyle w:val="FootnoteReference"/>
          <w:rFonts w:ascii="Times New Roman" w:hAnsi="Times New Roman" w:cs="Times New Roman"/>
        </w:rPr>
        <w:footnoteRef/>
      </w:r>
      <w:r w:rsidRPr="00602A2A">
        <w:rPr>
          <w:rFonts w:ascii="Times New Roman" w:hAnsi="Times New Roman" w:cs="Times New Roman"/>
        </w:rPr>
        <w:t xml:space="preserve"> </w:t>
      </w:r>
      <w:r w:rsidRPr="00602A2A">
        <w:rPr>
          <w:rFonts w:ascii="Times New Roman" w:hAnsi="Times New Roman" w:cs="Times New Roman"/>
          <w:i/>
          <w:iCs/>
          <w:lang w:val="en-US"/>
        </w:rPr>
        <w:t>Ibid.</w:t>
      </w:r>
    </w:p>
  </w:footnote>
  <w:footnote w:id="40">
    <w:p w14:paraId="3DDF5964" w14:textId="77777777" w:rsidR="001417BE" w:rsidRPr="00602A2A" w:rsidRDefault="001417BE" w:rsidP="001417BE">
      <w:pPr>
        <w:pStyle w:val="FootnoteText"/>
        <w:rPr>
          <w:rFonts w:ascii="Times New Roman" w:hAnsi="Times New Roman" w:cs="Times New Roman"/>
          <w:lang w:val="en-US"/>
        </w:rPr>
      </w:pPr>
      <w:r w:rsidRPr="00602A2A">
        <w:rPr>
          <w:rStyle w:val="FootnoteReference"/>
          <w:rFonts w:ascii="Times New Roman" w:hAnsi="Times New Roman" w:cs="Times New Roman"/>
        </w:rPr>
        <w:footnoteRef/>
      </w:r>
      <w:r w:rsidRPr="00602A2A">
        <w:rPr>
          <w:rFonts w:ascii="Times New Roman" w:hAnsi="Times New Roman" w:cs="Times New Roman"/>
        </w:rPr>
        <w:t xml:space="preserve"> </w:t>
      </w:r>
      <w:r w:rsidRPr="00602A2A">
        <w:rPr>
          <w:rFonts w:ascii="Times New Roman" w:hAnsi="Times New Roman" w:cs="Times New Roman"/>
          <w:lang w:val="en-US"/>
        </w:rPr>
        <w:t xml:space="preserve">Parrott, Ian: </w:t>
      </w:r>
      <w:r w:rsidRPr="00602A2A">
        <w:rPr>
          <w:rFonts w:ascii="Times New Roman" w:hAnsi="Times New Roman" w:cs="Times New Roman"/>
          <w:i/>
          <w:iCs/>
          <w:lang w:val="en-US"/>
        </w:rPr>
        <w:t>The Master Musicians series: Elgar</w:t>
      </w:r>
      <w:r w:rsidRPr="00602A2A">
        <w:rPr>
          <w:rFonts w:ascii="Times New Roman" w:hAnsi="Times New Roman" w:cs="Times New Roman"/>
          <w:lang w:val="en-US"/>
        </w:rPr>
        <w:t xml:space="preserve"> (London: J. M. Dent &amp; Sons Ltd, 1971), 83.</w:t>
      </w:r>
    </w:p>
  </w:footnote>
  <w:footnote w:id="41">
    <w:p w14:paraId="3C75392E" w14:textId="77777777" w:rsidR="001417BE" w:rsidRPr="00B52E3C" w:rsidRDefault="001417BE" w:rsidP="001417BE">
      <w:pPr>
        <w:pStyle w:val="FootnoteText"/>
        <w:rPr>
          <w:rFonts w:ascii="Times New Roman" w:hAnsi="Times New Roman" w:cs="Times New Roman"/>
          <w:lang w:val="en-US"/>
        </w:rPr>
      </w:pPr>
      <w:r>
        <w:rPr>
          <w:rStyle w:val="FootnoteReference"/>
        </w:rPr>
        <w:footnoteRef/>
      </w:r>
      <w:r>
        <w:t xml:space="preserve"> </w:t>
      </w:r>
      <w:r w:rsidRPr="00602A2A">
        <w:rPr>
          <w:rFonts w:ascii="Times New Roman" w:hAnsi="Times New Roman" w:cs="Times New Roman"/>
          <w:lang w:val="en-US"/>
        </w:rPr>
        <w:t xml:space="preserve">Parrott, Ian: </w:t>
      </w:r>
      <w:r w:rsidRPr="00602A2A">
        <w:rPr>
          <w:rFonts w:ascii="Times New Roman" w:hAnsi="Times New Roman" w:cs="Times New Roman"/>
          <w:i/>
          <w:iCs/>
          <w:lang w:val="en-US"/>
        </w:rPr>
        <w:t>The Master Musicians series: Elgar</w:t>
      </w:r>
      <w:r w:rsidRPr="00602A2A">
        <w:rPr>
          <w:rFonts w:ascii="Times New Roman" w:hAnsi="Times New Roman" w:cs="Times New Roman"/>
          <w:lang w:val="en-US"/>
        </w:rPr>
        <w:t xml:space="preserve"> (London: J. M. Dent &amp; Sons Ltd, 1971), </w:t>
      </w:r>
      <w:r>
        <w:rPr>
          <w:rFonts w:ascii="Times New Roman" w:hAnsi="Times New Roman" w:cs="Times New Roman"/>
          <w:lang w:val="en-US"/>
        </w:rPr>
        <w:t>96</w:t>
      </w:r>
      <w:r w:rsidRPr="00602A2A">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05CE6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28A7A3D"/>
    <w:multiLevelType w:val="hybridMultilevel"/>
    <w:tmpl w:val="B59A8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692651"/>
    <w:multiLevelType w:val="hybridMultilevel"/>
    <w:tmpl w:val="7DDABBC6"/>
    <w:lvl w:ilvl="0" w:tplc="2EF4C69A">
      <w:start w:val="1"/>
      <w:numFmt w:val="decimal"/>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A11338"/>
    <w:multiLevelType w:val="hybridMultilevel"/>
    <w:tmpl w:val="AFF4A3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3NLUwtzA3MTQyNrVU0lEKTi0uzszPAykwqQUAiQuveCwAAAA="/>
  </w:docVars>
  <w:rsids>
    <w:rsidRoot w:val="00574118"/>
    <w:rsid w:val="000018CA"/>
    <w:rsid w:val="00082537"/>
    <w:rsid w:val="000924B3"/>
    <w:rsid w:val="000E1F52"/>
    <w:rsid w:val="0011612D"/>
    <w:rsid w:val="001417BE"/>
    <w:rsid w:val="00194F17"/>
    <w:rsid w:val="001D268F"/>
    <w:rsid w:val="001D5493"/>
    <w:rsid w:val="001E7E0C"/>
    <w:rsid w:val="002272A3"/>
    <w:rsid w:val="00243AEA"/>
    <w:rsid w:val="002D2DFE"/>
    <w:rsid w:val="002D7F20"/>
    <w:rsid w:val="00340A1F"/>
    <w:rsid w:val="00372307"/>
    <w:rsid w:val="003D2A63"/>
    <w:rsid w:val="00420F2F"/>
    <w:rsid w:val="0044709C"/>
    <w:rsid w:val="00447E27"/>
    <w:rsid w:val="004548AA"/>
    <w:rsid w:val="004857BC"/>
    <w:rsid w:val="0054142D"/>
    <w:rsid w:val="0054717A"/>
    <w:rsid w:val="00551BB9"/>
    <w:rsid w:val="0055747F"/>
    <w:rsid w:val="00574118"/>
    <w:rsid w:val="005A079B"/>
    <w:rsid w:val="005A60B1"/>
    <w:rsid w:val="006474BF"/>
    <w:rsid w:val="00657D1C"/>
    <w:rsid w:val="00685EF2"/>
    <w:rsid w:val="00697B0D"/>
    <w:rsid w:val="007B2026"/>
    <w:rsid w:val="007B2B53"/>
    <w:rsid w:val="007F5A4F"/>
    <w:rsid w:val="00835CE7"/>
    <w:rsid w:val="00881C50"/>
    <w:rsid w:val="008B7EE8"/>
    <w:rsid w:val="00933B50"/>
    <w:rsid w:val="00936B94"/>
    <w:rsid w:val="00940199"/>
    <w:rsid w:val="00975460"/>
    <w:rsid w:val="009D3F29"/>
    <w:rsid w:val="009E3341"/>
    <w:rsid w:val="00A96AE4"/>
    <w:rsid w:val="00AD5AE5"/>
    <w:rsid w:val="00B25DFF"/>
    <w:rsid w:val="00BA5DB3"/>
    <w:rsid w:val="00BD27D1"/>
    <w:rsid w:val="00C40609"/>
    <w:rsid w:val="00C44BE4"/>
    <w:rsid w:val="00C736A2"/>
    <w:rsid w:val="00C930C9"/>
    <w:rsid w:val="00CA37CF"/>
    <w:rsid w:val="00CC524F"/>
    <w:rsid w:val="00CD0954"/>
    <w:rsid w:val="00D13A3B"/>
    <w:rsid w:val="00D672BA"/>
    <w:rsid w:val="00DE3CEA"/>
    <w:rsid w:val="00DE74DB"/>
    <w:rsid w:val="00E02810"/>
    <w:rsid w:val="00E264F3"/>
    <w:rsid w:val="00E539EE"/>
    <w:rsid w:val="00EC12D0"/>
    <w:rsid w:val="00EF401C"/>
    <w:rsid w:val="00F21468"/>
    <w:rsid w:val="00F329F1"/>
    <w:rsid w:val="00F4238F"/>
    <w:rsid w:val="00F54B3F"/>
    <w:rsid w:val="00F72584"/>
    <w:rsid w:val="39C2E66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BB9D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E"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4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74118"/>
    <w:pPr>
      <w:tabs>
        <w:tab w:val="center" w:pos="4320"/>
        <w:tab w:val="right" w:pos="8640"/>
      </w:tabs>
    </w:pPr>
  </w:style>
  <w:style w:type="paragraph" w:styleId="Footer">
    <w:name w:val="footer"/>
    <w:basedOn w:val="Normal"/>
    <w:rsid w:val="00574118"/>
    <w:pPr>
      <w:tabs>
        <w:tab w:val="center" w:pos="4320"/>
        <w:tab w:val="right" w:pos="8640"/>
      </w:tabs>
    </w:pPr>
  </w:style>
  <w:style w:type="paragraph" w:styleId="FootnoteText">
    <w:name w:val="footnote text"/>
    <w:basedOn w:val="Normal"/>
    <w:link w:val="FootnoteTextChar"/>
    <w:uiPriority w:val="99"/>
    <w:unhideWhenUsed/>
    <w:rsid w:val="001417BE"/>
    <w:rPr>
      <w:rFonts w:asciiTheme="minorHAnsi" w:eastAsiaTheme="minorEastAsia" w:hAnsiTheme="minorHAnsi" w:cstheme="minorBidi"/>
      <w:sz w:val="20"/>
      <w:szCs w:val="20"/>
      <w:lang w:val="en-GB" w:eastAsia="zh-CN"/>
    </w:rPr>
  </w:style>
  <w:style w:type="character" w:customStyle="1" w:styleId="FootnoteTextChar">
    <w:name w:val="Footnote Text Char"/>
    <w:basedOn w:val="DefaultParagraphFont"/>
    <w:link w:val="FootnoteText"/>
    <w:uiPriority w:val="99"/>
    <w:rsid w:val="001417BE"/>
    <w:rPr>
      <w:rFonts w:asciiTheme="minorHAnsi" w:eastAsiaTheme="minorEastAsia" w:hAnsiTheme="minorHAnsi" w:cstheme="minorBidi"/>
      <w:lang w:val="en-GB" w:eastAsia="zh-CN"/>
    </w:rPr>
  </w:style>
  <w:style w:type="character" w:styleId="FootnoteReference">
    <w:name w:val="footnote reference"/>
    <w:basedOn w:val="DefaultParagraphFont"/>
    <w:uiPriority w:val="99"/>
    <w:semiHidden/>
    <w:unhideWhenUsed/>
    <w:rsid w:val="001417BE"/>
    <w:rPr>
      <w:vertAlign w:val="superscript"/>
    </w:rPr>
  </w:style>
  <w:style w:type="character" w:styleId="Hyperlink">
    <w:name w:val="Hyperlink"/>
    <w:basedOn w:val="DefaultParagraphFont"/>
    <w:uiPriority w:val="99"/>
    <w:unhideWhenUsed/>
    <w:rsid w:val="001417BE"/>
    <w:rPr>
      <w:color w:val="0000FF"/>
      <w:u w:val="single"/>
    </w:rPr>
  </w:style>
  <w:style w:type="paragraph" w:styleId="Caption">
    <w:name w:val="caption"/>
    <w:basedOn w:val="Normal"/>
    <w:next w:val="Normal"/>
    <w:uiPriority w:val="35"/>
    <w:unhideWhenUsed/>
    <w:qFormat/>
    <w:rsid w:val="001417BE"/>
    <w:pPr>
      <w:spacing w:after="200"/>
    </w:pPr>
    <w:rPr>
      <w:rFonts w:asciiTheme="minorHAnsi" w:eastAsiaTheme="minorEastAsia" w:hAnsiTheme="minorHAnsi" w:cstheme="minorBidi"/>
      <w:i/>
      <w:iCs/>
      <w:color w:val="1F497D" w:themeColor="text2"/>
      <w:sz w:val="18"/>
      <w:szCs w:val="18"/>
      <w:lang w:val="en-GB" w:eastAsia="zh-CN"/>
    </w:rPr>
  </w:style>
  <w:style w:type="paragraph" w:styleId="ListParagraph">
    <w:name w:val="List Paragraph"/>
    <w:basedOn w:val="Normal"/>
    <w:uiPriority w:val="34"/>
    <w:qFormat/>
    <w:rsid w:val="001417BE"/>
    <w:pPr>
      <w:spacing w:after="160" w:line="259" w:lineRule="auto"/>
      <w:ind w:left="720"/>
      <w:contextualSpacing/>
    </w:pPr>
    <w:rPr>
      <w:rFonts w:asciiTheme="minorHAnsi" w:eastAsiaTheme="minorEastAsia" w:hAnsiTheme="minorHAnsi" w:cstheme="minorBidi"/>
      <w:sz w:val="22"/>
      <w:szCs w:val="22"/>
      <w:lang w:eastAsia="zh-CN"/>
    </w:rPr>
  </w:style>
  <w:style w:type="paragraph" w:styleId="BalloonText">
    <w:name w:val="Balloon Text"/>
    <w:basedOn w:val="Normal"/>
    <w:link w:val="BalloonTextChar"/>
    <w:semiHidden/>
    <w:unhideWhenUsed/>
    <w:rsid w:val="002D7F20"/>
    <w:rPr>
      <w:sz w:val="18"/>
      <w:szCs w:val="18"/>
    </w:rPr>
  </w:style>
  <w:style w:type="character" w:customStyle="1" w:styleId="BalloonTextChar">
    <w:name w:val="Balloon Text Char"/>
    <w:basedOn w:val="DefaultParagraphFont"/>
    <w:link w:val="BalloonText"/>
    <w:semiHidden/>
    <w:rsid w:val="002D7F20"/>
    <w:rPr>
      <w:sz w:val="18"/>
      <w:szCs w:val="18"/>
      <w:lang w:val="en-US"/>
    </w:rPr>
  </w:style>
  <w:style w:type="character" w:styleId="CommentReference">
    <w:name w:val="annotation reference"/>
    <w:basedOn w:val="DefaultParagraphFont"/>
    <w:semiHidden/>
    <w:unhideWhenUsed/>
    <w:rsid w:val="002D7F20"/>
    <w:rPr>
      <w:sz w:val="16"/>
      <w:szCs w:val="16"/>
    </w:rPr>
  </w:style>
  <w:style w:type="paragraph" w:styleId="CommentText">
    <w:name w:val="annotation text"/>
    <w:basedOn w:val="Normal"/>
    <w:link w:val="CommentTextChar"/>
    <w:semiHidden/>
    <w:unhideWhenUsed/>
    <w:rsid w:val="002D7F20"/>
    <w:rPr>
      <w:sz w:val="20"/>
      <w:szCs w:val="20"/>
    </w:rPr>
  </w:style>
  <w:style w:type="character" w:customStyle="1" w:styleId="CommentTextChar">
    <w:name w:val="Comment Text Char"/>
    <w:basedOn w:val="DefaultParagraphFont"/>
    <w:link w:val="CommentText"/>
    <w:semiHidden/>
    <w:rsid w:val="002D7F20"/>
    <w:rPr>
      <w:lang w:val="en-US"/>
    </w:rPr>
  </w:style>
  <w:style w:type="paragraph" w:styleId="CommentSubject">
    <w:name w:val="annotation subject"/>
    <w:basedOn w:val="CommentText"/>
    <w:next w:val="CommentText"/>
    <w:link w:val="CommentSubjectChar"/>
    <w:semiHidden/>
    <w:unhideWhenUsed/>
    <w:rsid w:val="002D7F20"/>
    <w:rPr>
      <w:b/>
      <w:bCs/>
    </w:rPr>
  </w:style>
  <w:style w:type="character" w:customStyle="1" w:styleId="CommentSubjectChar">
    <w:name w:val="Comment Subject Char"/>
    <w:basedOn w:val="CommentTextChar"/>
    <w:link w:val="CommentSubject"/>
    <w:semiHidden/>
    <w:rsid w:val="002D7F20"/>
    <w:rPr>
      <w:b/>
      <w:bCs/>
      <w:lang w:val="en-US"/>
    </w:rPr>
  </w:style>
  <w:style w:type="character" w:styleId="FollowedHyperlink">
    <w:name w:val="FollowedHyperlink"/>
    <w:basedOn w:val="DefaultParagraphFont"/>
    <w:semiHidden/>
    <w:unhideWhenUsed/>
    <w:rsid w:val="00C44B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31710">
      <w:bodyDiv w:val="1"/>
      <w:marLeft w:val="0"/>
      <w:marRight w:val="0"/>
      <w:marTop w:val="0"/>
      <w:marBottom w:val="0"/>
      <w:divBdr>
        <w:top w:val="none" w:sz="0" w:space="0" w:color="auto"/>
        <w:left w:val="none" w:sz="0" w:space="0" w:color="auto"/>
        <w:bottom w:val="none" w:sz="0" w:space="0" w:color="auto"/>
        <w:right w:val="none" w:sz="0" w:space="0" w:color="auto"/>
      </w:divBdr>
    </w:div>
    <w:div w:id="814876215">
      <w:bodyDiv w:val="1"/>
      <w:marLeft w:val="0"/>
      <w:marRight w:val="0"/>
      <w:marTop w:val="0"/>
      <w:marBottom w:val="0"/>
      <w:divBdr>
        <w:top w:val="none" w:sz="0" w:space="0" w:color="auto"/>
        <w:left w:val="none" w:sz="0" w:space="0" w:color="auto"/>
        <w:bottom w:val="none" w:sz="0" w:space="0" w:color="auto"/>
        <w:right w:val="none" w:sz="0" w:space="0" w:color="auto"/>
      </w:divBdr>
    </w:div>
    <w:div w:id="841817893">
      <w:bodyDiv w:val="1"/>
      <w:marLeft w:val="0"/>
      <w:marRight w:val="0"/>
      <w:marTop w:val="0"/>
      <w:marBottom w:val="0"/>
      <w:divBdr>
        <w:top w:val="none" w:sz="0" w:space="0" w:color="auto"/>
        <w:left w:val="none" w:sz="0" w:space="0" w:color="auto"/>
        <w:bottom w:val="none" w:sz="0" w:space="0" w:color="auto"/>
        <w:right w:val="none" w:sz="0" w:space="0" w:color="auto"/>
      </w:divBdr>
    </w:div>
    <w:div w:id="1359233317">
      <w:bodyDiv w:val="1"/>
      <w:marLeft w:val="0"/>
      <w:marRight w:val="0"/>
      <w:marTop w:val="0"/>
      <w:marBottom w:val="0"/>
      <w:divBdr>
        <w:top w:val="none" w:sz="0" w:space="0" w:color="auto"/>
        <w:left w:val="none" w:sz="0" w:space="0" w:color="auto"/>
        <w:bottom w:val="none" w:sz="0" w:space="0" w:color="auto"/>
        <w:right w:val="none" w:sz="0" w:space="0" w:color="auto"/>
      </w:divBdr>
    </w:div>
    <w:div w:id="1392460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oxfordmusiconline-com.tudublin.idm.oclc.org/grovemusic/view/10.1093/gmo/9781561592630.001.0001/omo-9781561592630-e-0000020397?rskey=N8R2Gr&amp;result=1" TargetMode="External"/><Relationship Id="rId7" Type="http://schemas.openxmlformats.org/officeDocument/2006/relationships/image" Target="media/image1.emf"/><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oxfordmusiconline-com.tudublin.idm.oclc.org/grovemusic/view/10.1093/gmo/9781561592630.001.0001/omo-9781561592630-e-6002278269" TargetMode="Externa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www-oxfordmusiconline-com.tudublin.idm.oclc.org/grovemusic/view/10.1093/gmo/9781561592630.001.0001/omo-9781561592630-e-0000008709?rskey=JLFkqZ"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oxfordmusiconline-com.tudublin.idm.oclc.org/grovemusic/view/10.1093/gmo/9781561592630.001.0001/omo-9781561592630-e-6002278269" TargetMode="External"/><Relationship Id="rId2" Type="http://schemas.openxmlformats.org/officeDocument/2006/relationships/hyperlink" Target="https://www-oxfordmusiconline-com.tudublin.idm.oclc.org/grovemusic/view/10.1093/gmo/9781561592630.001.0001/omo-9781561592630-e-0000008709?rskey=JLFkqZ" TargetMode="External"/><Relationship Id="rId1" Type="http://schemas.openxmlformats.org/officeDocument/2006/relationships/hyperlink" Target="https://www-oxfordmusiconline-com.tudublin.idm.oclc.org/grovemusic/view/10.1093/gmo/9781561592630.001.0001/omo-9781561592630-e-0000020397?rskey=N8R2Gr&amp;resul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Name [Print]</vt:lpstr>
    </vt:vector>
  </TitlesOfParts>
  <Company>Dublin Institute of Technology</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[Print]</dc:title>
  <dc:subject/>
  <dc:creator>profile</dc:creator>
  <cp:keywords/>
  <dc:description/>
  <cp:lastModifiedBy>MM</cp:lastModifiedBy>
  <cp:revision>4</cp:revision>
  <cp:lastPrinted>2008-10-13T10:28:00Z</cp:lastPrinted>
  <dcterms:created xsi:type="dcterms:W3CDTF">2020-05-20T10:38:00Z</dcterms:created>
  <dcterms:modified xsi:type="dcterms:W3CDTF">2020-05-21T10:52:00Z</dcterms:modified>
</cp:coreProperties>
</file>